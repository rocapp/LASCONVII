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pPrChange w:id="0" w:author="Administrator" w:date="2015-11-19T10:25:00Z">
          <w:pPr>
            <w:spacing w:lineRule="auto" w:line="240" w:before="0" w:after="0"/>
          </w:pPr>
        </w:pPrChange>
        <w:rPr>
          <w:rFonts w:ascii="Arial" w:hAnsi="Arial" w:eastAsia="Calibri" w:cs="Arial" w:eastAsiaTheme="minorHAnsi"/>
          <w:b/>
          <w:b/>
          <w:sz w:val="28"/>
          <w:szCs w:val="28"/>
          <w:lang w:val="en-US"/>
        </w:rPr>
      </w:pPr>
      <w:ins w:id="0" w:author="Administrator" w:date="2015-11-19T10:24:00Z">
        <w:r>
          <w:rPr>
            <w:rFonts w:eastAsia="Calibri" w:cs="Arial" w:ascii="Arial" w:hAnsi="Arial" w:eastAsiaTheme="minorHAnsi"/>
            <w:b/>
            <w:sz w:val="28"/>
            <w:szCs w:val="28"/>
            <w:lang w:val="en-US"/>
          </w:rPr>
          <w:t>A pilot study of proximal strength training</w:t>
        </w:r>
      </w:ins>
      <w:ins w:id="1" w:author="Administrator" w:date="2015-11-19T10:25:00Z">
        <w:r>
          <w:rPr>
            <w:rFonts w:eastAsia="Calibri" w:cs="Arial" w:ascii="Arial" w:hAnsi="Arial" w:eastAsiaTheme="minorHAnsi"/>
            <w:b/>
            <w:sz w:val="28"/>
            <w:szCs w:val="28"/>
            <w:lang w:val="en-US"/>
          </w:rPr>
          <w:t xml:space="preserve"> </w:t>
        </w:r>
      </w:ins>
      <w:ins w:id="2" w:author="Administrator" w:date="2015-11-19T10:24:00Z">
        <w:r>
          <w:rPr>
            <w:rFonts w:eastAsia="Calibri" w:cs="Arial" w:ascii="Arial" w:hAnsi="Arial" w:eastAsiaTheme="minorHAnsi"/>
            <w:b/>
            <w:sz w:val="28"/>
            <w:szCs w:val="28"/>
            <w:lang w:val="en-US"/>
          </w:rPr>
          <w:t>in Charcot-Marie-Tooth disease</w:t>
        </w:r>
      </w:ins>
    </w:p>
    <w:p>
      <w:pPr>
        <w:pStyle w:val="Normal"/>
        <w:spacing w:before="0" w:after="0"/>
        <w:rPr>
          <w:rFonts w:ascii="Arial" w:hAnsi="Arial" w:eastAsia="Calibri" w:cs="Arial" w:eastAsiaTheme="minorHAnsi"/>
          <w:lang w:val="en-US"/>
        </w:rPr>
      </w:pPr>
      <w:ins w:id="3" w:author="Administrator" w:date="2015-11-19T10:24:00Z">
        <w:r>
          <w:rPr>
            <w:rFonts w:eastAsia="Calibri" w:cs="Arial" w:eastAsiaTheme="minorHAnsi" w:ascii="Arial" w:hAnsi="Arial"/>
            <w:lang w:val="en-US"/>
          </w:rPr>
        </w:r>
      </w:ins>
    </w:p>
    <w:p>
      <w:pPr>
        <w:pStyle w:val="Normal"/>
        <w:spacing w:before="0" w:after="0"/>
        <w:rPr>
          <w:rFonts w:ascii="Arial" w:hAnsi="Arial" w:eastAsia="Calibri" w:cs="Arial" w:eastAsiaTheme="minorHAnsi"/>
          <w:lang w:val="en-US"/>
        </w:rPr>
      </w:pPr>
      <w:ins w:id="4" w:author="Administrator" w:date="2015-11-19T10:24:00Z">
        <w:r>
          <w:rPr>
            <w:rFonts w:eastAsia="Calibri" w:cs="Arial" w:eastAsiaTheme="minorHAnsi" w:ascii="Arial" w:hAnsi="Arial"/>
            <w:lang w:val="en-US"/>
          </w:rPr>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ins w:id="14" w:author="Administrator" w:date="2015-11-19T10:25:00Z"/>
        </w:rPr>
      </w:pPr>
      <w:ins w:id="5" w:author="Administrator" w:date="2015-11-19T10:24:00Z">
        <w:r>
          <w:rPr>
            <w:rFonts w:eastAsia="Calibri" w:cs="Arial" w:ascii="Arial" w:hAnsi="Arial" w:eastAsiaTheme="minorHAnsi"/>
            <w:lang w:val="en-US"/>
          </w:rPr>
          <w:t>Gita M. Ramdharry1</w:t>
        </w:r>
      </w:ins>
      <w:ins w:id="6" w:author="Administrator" w:date="2015-11-19T10:24:00Z">
        <w:r>
          <w:rPr>
            <w:rFonts w:eastAsia="Calibri" w:cs="Arial" w:ascii="Arial" w:hAnsi="Arial" w:eastAsiaTheme="minorHAnsi"/>
            <w:i/>
            <w:iCs/>
            <w:lang w:val="en-US"/>
          </w:rPr>
          <w:t>,</w:t>
        </w:r>
      </w:ins>
      <w:ins w:id="7" w:author="Administrator" w:date="2015-11-19T10:24:00Z">
        <w:r>
          <w:rPr>
            <w:rFonts w:eastAsia="Calibri" w:cs="Arial" w:ascii="Arial" w:hAnsi="Arial" w:eastAsiaTheme="minorHAnsi"/>
            <w:lang w:val="en-US"/>
          </w:rPr>
          <w:t>2, Alexander Pollard2, Cheryl Anderson2, Matilde Laurá2, Sinead M.</w:t>
        </w:r>
      </w:ins>
      <w:ins w:id="8" w:author="Administrator" w:date="2015-11-19T10:24:00Z">
        <w:r>
          <w:rPr>
            <w:rFonts w:eastAsia="Calibri" w:cs="Arial" w:ascii="Arial" w:hAnsi="Arial" w:eastAsiaTheme="minorHAnsi"/>
            <w:lang w:val="en-US"/>
          </w:rPr>
          <w:t xml:space="preserve"> </w:t>
        </w:r>
      </w:ins>
      <w:ins w:id="9" w:author="Administrator" w:date="2015-11-19T10:24:00Z">
        <w:r>
          <w:rPr>
            <w:rFonts w:eastAsia="Calibri" w:cs="Arial" w:ascii="Arial" w:hAnsi="Arial" w:eastAsiaTheme="minorHAnsi"/>
            <w:lang w:val="en-US"/>
          </w:rPr>
          <w:t>Murphy3, Magdalena Dudziec1</w:t>
        </w:r>
      </w:ins>
      <w:ins w:id="10" w:author="Administrator" w:date="2015-11-19T10:24:00Z">
        <w:r>
          <w:rPr>
            <w:rFonts w:eastAsia="Calibri" w:cs="Arial" w:ascii="Arial" w:hAnsi="Arial" w:eastAsiaTheme="minorHAnsi"/>
            <w:i/>
            <w:iCs/>
            <w:lang w:val="en-US"/>
          </w:rPr>
          <w:t>,</w:t>
        </w:r>
      </w:ins>
      <w:ins w:id="11" w:author="Administrator" w:date="2015-11-19T10:24:00Z">
        <w:r>
          <w:rPr>
            <w:rFonts w:eastAsia="Calibri" w:cs="Arial" w:ascii="Arial" w:hAnsi="Arial" w:eastAsiaTheme="minorHAnsi"/>
            <w:lang w:val="en-US"/>
          </w:rPr>
          <w:t>2, Elizabeth L. Dewar2, Elspeth Hutton4, Robert Grant1,</w:t>
        </w:r>
      </w:ins>
      <w:ins w:id="12" w:author="Administrator" w:date="2015-11-19T10:24:00Z">
        <w:r>
          <w:rPr>
            <w:rFonts w:eastAsia="Calibri" w:cs="Arial" w:ascii="Arial" w:hAnsi="Arial" w:eastAsiaTheme="minorHAnsi"/>
            <w:lang w:val="en-US"/>
          </w:rPr>
          <w:t xml:space="preserve"> </w:t>
        </w:r>
      </w:ins>
      <w:ins w:id="13" w:author="Administrator" w:date="2015-11-19T10:24:00Z">
        <w:r>
          <w:rPr>
            <w:rFonts w:eastAsia="Calibri" w:cs="Arial" w:ascii="Arial" w:hAnsi="Arial" w:eastAsiaTheme="minorHAnsi"/>
            <w:lang w:val="en-US"/>
          </w:rPr>
          <w:t>and Mary M. Reilly2</w:t>
        </w:r>
      </w:ins>
    </w:p>
    <w:p>
      <w:pPr>
        <w:pStyle w:val="Normal"/>
        <w:spacing w:before="0" w:after="0"/>
        <w:rPr>
          <w:rFonts w:ascii="Arial" w:hAnsi="Arial" w:eastAsia="Calibri" w:cs="Arial" w:eastAsiaTheme="minorHAnsi"/>
          <w:lang w:val="en-US"/>
        </w:rPr>
      </w:pPr>
      <w:ins w:id="15" w:author="Administrator" w:date="2015-11-19T10:24:00Z">
        <w:r>
          <w:rPr>
            <w:rFonts w:eastAsia="Calibri" w:cs="Arial" w:eastAsiaTheme="minorHAnsi" w:ascii="Arial" w:hAnsi="Arial"/>
            <w:lang w:val="en-US"/>
          </w:rPr>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i/>
          <w:i/>
          <w:iCs/>
          <w:lang w:val="en-US"/>
        </w:rPr>
      </w:pPr>
      <w:ins w:id="16" w:author="Administrator" w:date="2015-11-19T10:24:00Z">
        <w:r>
          <w:rPr>
            <w:rFonts w:eastAsia="Calibri" w:cs="Arial" w:ascii="Arial" w:hAnsi="Arial" w:eastAsiaTheme="minorHAnsi"/>
            <w:lang w:val="en-US"/>
          </w:rPr>
          <w:t>1</w:t>
        </w:r>
      </w:ins>
      <w:ins w:id="17" w:author="Administrator" w:date="2015-11-19T10:24:00Z">
        <w:r>
          <w:rPr>
            <w:rFonts w:eastAsia="Calibri" w:cs="Arial" w:ascii="Arial" w:hAnsi="Arial" w:eastAsiaTheme="minorHAnsi"/>
            <w:i/>
            <w:iCs/>
            <w:lang w:val="en-US"/>
          </w:rPr>
          <w:t>School of Rehabilitation Sciences, Faculty of Health, Social Work and Education, Kingston University and St George’s</w:t>
        </w:r>
      </w:ins>
      <w:ins w:id="18" w:author="Administrator" w:date="2015-11-19T10:24:00Z">
        <w:r>
          <w:rPr>
            <w:rFonts w:eastAsia="Calibri" w:cs="Arial" w:ascii="Arial" w:hAnsi="Arial" w:eastAsiaTheme="minorHAnsi"/>
            <w:i/>
            <w:iCs/>
            <w:lang w:val="en-US"/>
          </w:rPr>
          <w:t xml:space="preserve"> </w:t>
        </w:r>
      </w:ins>
      <w:ins w:id="19" w:author="Administrator" w:date="2015-11-19T10:24:00Z">
        <w:r>
          <w:rPr>
            <w:rFonts w:eastAsia="Calibri" w:cs="Arial" w:ascii="Arial" w:hAnsi="Arial" w:eastAsiaTheme="minorHAnsi"/>
            <w:i/>
            <w:iCs/>
            <w:lang w:val="en-US"/>
          </w:rPr>
          <w:t xml:space="preserve">University of London, London, UK; </w:t>
        </w:r>
      </w:ins>
      <w:ins w:id="20" w:author="Administrator" w:date="2015-11-19T10:24:00Z">
        <w:r>
          <w:rPr>
            <w:rFonts w:eastAsia="Calibri" w:cs="Arial" w:ascii="Arial" w:hAnsi="Arial" w:eastAsiaTheme="minorHAnsi"/>
            <w:lang w:val="en-US"/>
          </w:rPr>
          <w:t>2</w:t>
        </w:r>
      </w:ins>
      <w:ins w:id="21" w:author="Administrator" w:date="2015-11-19T10:24:00Z">
        <w:r>
          <w:rPr>
            <w:rFonts w:eastAsia="Calibri" w:cs="Arial" w:ascii="Arial" w:hAnsi="Arial" w:eastAsiaTheme="minorHAnsi"/>
            <w:i/>
            <w:iCs/>
            <w:lang w:val="en-US"/>
          </w:rPr>
          <w:t>MRC Centre for Neuromuscular Diseases, The National Hospital for Neurology and</w:t>
        </w:r>
      </w:ins>
      <w:ins w:id="22" w:author="Administrator" w:date="2015-11-19T10:24:00Z">
        <w:r>
          <w:rPr>
            <w:rFonts w:eastAsia="Calibri" w:cs="Arial" w:ascii="Arial" w:hAnsi="Arial" w:eastAsiaTheme="minorHAnsi"/>
            <w:i/>
            <w:iCs/>
            <w:lang w:val="en-US"/>
          </w:rPr>
          <w:t xml:space="preserve"> </w:t>
        </w:r>
      </w:ins>
      <w:ins w:id="23" w:author="Administrator" w:date="2015-11-19T10:24:00Z">
        <w:r>
          <w:rPr>
            <w:rFonts w:eastAsia="Calibri" w:cs="Arial" w:ascii="Arial" w:hAnsi="Arial" w:eastAsiaTheme="minorHAnsi"/>
            <w:i/>
            <w:iCs/>
            <w:lang w:val="en-US"/>
          </w:rPr>
          <w:t xml:space="preserve">Neurosurgery and Department of Molecular Neuroscience, UCL Institute of Neurology, London, UK; </w:t>
        </w:r>
      </w:ins>
      <w:ins w:id="24" w:author="Administrator" w:date="2015-11-19T10:24:00Z">
        <w:r>
          <w:rPr>
            <w:rFonts w:eastAsia="Calibri" w:cs="Arial" w:ascii="Arial" w:hAnsi="Arial" w:eastAsiaTheme="minorHAnsi"/>
            <w:lang w:val="en-US"/>
          </w:rPr>
          <w:t>3</w:t>
        </w:r>
      </w:ins>
      <w:ins w:id="25" w:author="Administrator" w:date="2015-11-19T10:24:00Z">
        <w:r>
          <w:rPr>
            <w:rFonts w:eastAsia="Calibri" w:cs="Arial" w:ascii="Arial" w:hAnsi="Arial" w:eastAsiaTheme="minorHAnsi"/>
            <w:i/>
            <w:iCs/>
            <w:lang w:val="en-US"/>
          </w:rPr>
          <w:t>Department of</w:t>
        </w:r>
      </w:ins>
      <w:ins w:id="26" w:author="Administrator" w:date="2015-11-19T10:24:00Z">
        <w:r>
          <w:rPr>
            <w:rFonts w:eastAsia="Calibri" w:cs="Arial" w:ascii="Arial" w:hAnsi="Arial" w:eastAsiaTheme="minorHAnsi"/>
            <w:i/>
            <w:iCs/>
            <w:lang w:val="en-US"/>
          </w:rPr>
          <w:t xml:space="preserve"> </w:t>
        </w:r>
      </w:ins>
      <w:ins w:id="27" w:author="Administrator" w:date="2015-11-19T10:24:00Z">
        <w:r>
          <w:rPr>
            <w:rFonts w:eastAsia="Calibri" w:cs="Arial" w:ascii="Arial" w:hAnsi="Arial" w:eastAsiaTheme="minorHAnsi"/>
            <w:i/>
            <w:iCs/>
            <w:lang w:val="en-US"/>
          </w:rPr>
          <w:t xml:space="preserve">Neurology, Adelaide and </w:t>
        </w:r>
      </w:ins>
      <w:ins w:id="28" w:author="Administrator" w:date="2015-11-19T10:24:00Z">
        <w:r>
          <w:rPr>
            <w:rFonts w:eastAsia="Calibri" w:cs="Arial" w:ascii="Arial" w:hAnsi="Arial" w:eastAsiaTheme="minorHAnsi"/>
            <w:i/>
            <w:iCs/>
            <w:lang w:val="en-US"/>
          </w:rPr>
          <w:t>Meath</w:t>
        </w:r>
      </w:ins>
      <w:ins w:id="29" w:author="Administrator" w:date="2015-11-19T10:24:00Z">
        <w:r>
          <w:rPr>
            <w:rFonts w:eastAsia="Calibri" w:cs="Arial" w:ascii="Arial" w:hAnsi="Arial" w:eastAsiaTheme="minorHAnsi"/>
            <w:i/>
            <w:iCs/>
            <w:lang w:val="en-US"/>
          </w:rPr>
          <w:t xml:space="preserve"> Hospitals Incorporating the National Children’s Hospital, Dublin, Ireland; and </w:t>
        </w:r>
      </w:ins>
      <w:ins w:id="30" w:author="Administrator" w:date="2015-11-19T10:24:00Z">
        <w:r>
          <w:rPr>
            <w:rFonts w:eastAsia="Calibri" w:cs="Arial" w:ascii="Arial" w:hAnsi="Arial" w:eastAsiaTheme="minorHAnsi"/>
            <w:lang w:val="en-US"/>
          </w:rPr>
          <w:t>4</w:t>
        </w:r>
      </w:ins>
      <w:ins w:id="31" w:author="Administrator" w:date="2015-11-19T10:24:00Z">
        <w:r>
          <w:rPr>
            <w:rFonts w:eastAsia="Calibri" w:cs="Arial" w:ascii="Arial" w:hAnsi="Arial" w:eastAsiaTheme="minorHAnsi"/>
            <w:i/>
            <w:iCs/>
            <w:lang w:val="en-US"/>
          </w:rPr>
          <w:t>The Alfred</w:t>
        </w:r>
      </w:ins>
      <w:ins w:id="32" w:author="Administrator" w:date="2015-11-19T10:25:00Z">
        <w:r>
          <w:rPr>
            <w:rFonts w:eastAsia="Calibri" w:cs="Arial" w:ascii="Arial" w:hAnsi="Arial" w:eastAsiaTheme="minorHAnsi"/>
            <w:i/>
            <w:iCs/>
            <w:lang w:val="en-US"/>
          </w:rPr>
          <w:t xml:space="preserve"> </w:t>
        </w:r>
      </w:ins>
      <w:ins w:id="33" w:author="Administrator" w:date="2015-11-19T10:24:00Z">
        <w:r>
          <w:rPr>
            <w:rFonts w:eastAsia="Calibri" w:cs="Arial" w:ascii="Arial" w:hAnsi="Arial" w:eastAsiaTheme="minorHAnsi"/>
            <w:i/>
            <w:iCs/>
            <w:lang w:val="en-US"/>
          </w:rPr>
          <w:t>Hospital, Melbourne, Australia</w:t>
        </w:r>
      </w:ins>
    </w:p>
    <w:p>
      <w:pPr>
        <w:pStyle w:val="Normal"/>
        <w:spacing w:before="0" w:after="0"/>
        <w:rPr>
          <w:rFonts w:ascii="Arial" w:hAnsi="Arial" w:eastAsia="Calibri" w:cs="Arial" w:eastAsiaTheme="minorHAnsi"/>
          <w:i/>
          <w:i/>
          <w:iCs/>
          <w:lang w:val="en-US"/>
        </w:rPr>
      </w:pPr>
      <w:ins w:id="34" w:author="Administrator" w:date="2015-11-19T10:24:00Z">
        <w:r>
          <w:rPr>
            <w:rFonts w:eastAsia="Calibri" w:cs="Arial" w:eastAsiaTheme="minorHAnsi" w:ascii="Arial" w:hAnsi="Arial"/>
            <w:i/>
            <w:iCs/>
            <w:lang w:val="en-US"/>
          </w:rPr>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b/>
          <w:b/>
          <w:lang w:val="en-US"/>
          <w:ins w:id="36" w:author="Administrator" w:date="2015-11-19T10:25:00Z"/>
        </w:rPr>
      </w:pPr>
      <w:ins w:id="35" w:author="Administrator" w:date="2015-11-19T10:24:00Z">
        <w:r>
          <w:rPr>
            <w:rFonts w:eastAsia="Calibri" w:cs="Arial" w:ascii="Arial" w:hAnsi="Arial" w:eastAsiaTheme="minorHAnsi"/>
            <w:b/>
            <w:lang w:val="en-US"/>
          </w:rPr>
          <w:t xml:space="preserve">Abstract </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37" w:author="Administrator" w:date="2015-11-19T10:24:00Z">
        <w:r>
          <w:rPr>
            <w:rFonts w:eastAsia="Calibri" w:cs="Arial" w:ascii="Arial" w:hAnsi="Arial" w:eastAsiaTheme="minorHAnsi"/>
            <w:lang w:val="en-US"/>
          </w:rPr>
          <w:t>Gait analysis of people with Charcot-Marie-Tooth (CMT) disease revealed</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proximal</w:t>
      </w:r>
      <w:ins w:id="38" w:author="Administrator" w:date="2015-11-19T10:24:00Z">
        <w:r>
          <w:rPr>
            <w:rFonts w:eastAsia="Calibri" w:cs="Arial" w:ascii="Arial" w:hAnsi="Arial" w:eastAsiaTheme="minorHAnsi"/>
            <w:lang w:val="en-US"/>
          </w:rPr>
          <w:t xml:space="preserve"> adaptive gait strategies to compensate for foot </w:t>
        </w:r>
      </w:ins>
      <w:ins w:id="39" w:author="Administrator" w:date="2015-11-19T10:24:00Z">
        <w:r>
          <w:rPr>
            <w:rFonts w:eastAsia="Calibri" w:cs="Arial" w:ascii="Arial" w:hAnsi="Arial" w:eastAsiaTheme="minorHAnsi"/>
            <w:lang w:val="en-US"/>
          </w:rPr>
          <w:t>drop.We</w:t>
        </w:r>
      </w:ins>
      <w:ins w:id="40" w:author="Administrator" w:date="2015-11-19T10:24:00Z">
        <w:r>
          <w:rPr>
            <w:rFonts w:eastAsia="Calibri" w:cs="Arial" w:ascii="Arial" w:hAnsi="Arial" w:eastAsiaTheme="minorHAnsi"/>
            <w:lang w:val="en-US"/>
          </w:rPr>
          <w:t xml:space="preserve"> previously demonstrated</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41" w:author="Administrator" w:date="2015-11-19T10:24:00Z">
        <w:r>
          <w:rPr>
            <w:rFonts w:eastAsia="Calibri" w:cs="Arial" w:ascii="Arial" w:hAnsi="Arial" w:eastAsiaTheme="minorHAnsi"/>
            <w:lang w:val="en-US"/>
          </w:rPr>
          <w:t>that</w:t>
        </w:r>
      </w:ins>
      <w:ins w:id="42" w:author="Administrator" w:date="2015-11-19T10:24:00Z">
        <w:r>
          <w:rPr>
            <w:rFonts w:eastAsia="Calibri" w:cs="Arial" w:ascii="Arial" w:hAnsi="Arial" w:eastAsiaTheme="minorHAnsi"/>
            <w:lang w:val="en-US"/>
          </w:rPr>
          <w:t xml:space="preserve"> hip flexor muscle fatigue can limit walking endurance. This pilot study used a</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43" w:author="Administrator" w:date="2015-11-19T10:24:00Z">
        <w:r>
          <w:rPr>
            <w:rFonts w:eastAsia="Calibri" w:cs="Arial" w:ascii="Arial" w:hAnsi="Arial" w:eastAsiaTheme="minorHAnsi"/>
            <w:lang w:val="en-US"/>
          </w:rPr>
          <w:t>single-blinded</w:t>
        </w:r>
      </w:ins>
      <w:ins w:id="44" w:author="Administrator" w:date="2015-11-19T10:24:00Z">
        <w:r>
          <w:rPr>
            <w:rFonts w:eastAsia="Calibri" w:cs="Arial" w:ascii="Arial" w:hAnsi="Arial" w:eastAsiaTheme="minorHAnsi"/>
            <w:lang w:val="en-US"/>
          </w:rPr>
          <w:t xml:space="preserve"> cross over design to investigate the effect of a 16-week home-based</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programme</w:t>
      </w:r>
      <w:ins w:id="45" w:author="Administrator" w:date="2015-11-19T10:24:00Z">
        <w:r>
          <w:rPr>
            <w:rFonts w:eastAsia="Calibri" w:cs="Arial" w:ascii="Arial" w:hAnsi="Arial" w:eastAsiaTheme="minorHAnsi"/>
            <w:lang w:val="en-US"/>
          </w:rPr>
          <w:t xml:space="preserve"> of resistance training on hip flexor muscle strength. Measures of walking</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endurance</w:t>
      </w:r>
      <w:ins w:id="46" w:author="Administrator" w:date="2015-11-19T10:24:00Z">
        <w:r>
          <w:rPr>
            <w:rFonts w:eastAsia="Calibri" w:cs="Arial" w:ascii="Arial" w:hAnsi="Arial" w:eastAsiaTheme="minorHAnsi"/>
            <w:lang w:val="en-US"/>
          </w:rPr>
          <w:t>, gait speed, exertion, fatigue, and general activity were also recorded. The</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47" w:author="Administrator" w:date="2015-11-19T10:24:00Z">
        <w:r>
          <w:rPr>
            <w:rFonts w:eastAsia="Calibri" w:cs="Arial" w:ascii="Arial" w:hAnsi="Arial" w:eastAsiaTheme="minorHAnsi"/>
            <w:lang w:val="en-US"/>
          </w:rPr>
          <w:t>exercise</w:t>
        </w:r>
      </w:ins>
      <w:ins w:id="48" w:author="Administrator" w:date="2015-11-19T10:24:00Z">
        <w:r>
          <w:rPr>
            <w:rFonts w:eastAsia="Calibri" w:cs="Arial" w:ascii="Arial" w:hAnsi="Arial" w:eastAsiaTheme="minorHAnsi"/>
            <w:lang w:val="en-US"/>
          </w:rPr>
          <w:t xml:space="preserve"> protocol was based on American College of Sports Medicine recommendations.</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49" w:author="Administrator" w:date="2015-11-19T10:24:00Z">
        <w:r>
          <w:rPr>
            <w:rFonts w:eastAsia="Calibri" w:cs="Arial" w:ascii="Arial" w:hAnsi="Arial" w:eastAsiaTheme="minorHAnsi"/>
            <w:lang w:val="en-US"/>
          </w:rPr>
          <w:t>A mixed effects model was used for analysis. Twenty-six people finished the study, with</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50" w:author="Administrator" w:date="2015-11-19T10:24:00Z">
        <w:r>
          <w:rPr>
            <w:rFonts w:eastAsia="Calibri" w:cs="Arial" w:ascii="Arial" w:hAnsi="Arial" w:eastAsiaTheme="minorHAnsi"/>
            <w:lang w:val="en-US"/>
          </w:rPr>
          <w:t>average</w:t>
        </w:r>
      </w:ins>
      <w:ins w:id="51" w:author="Administrator" w:date="2015-11-19T10:24:00Z">
        <w:r>
          <w:rPr>
            <w:rFonts w:eastAsia="Calibri" w:cs="Arial" w:ascii="Arial" w:hAnsi="Arial" w:eastAsiaTheme="minorHAnsi"/>
            <w:lang w:val="en-US"/>
          </w:rPr>
          <w:t xml:space="preserve"> reported exercise participation of 93%. No negative effects of exercise were</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52" w:author="Administrator" w:date="2015-11-19T10:24:00Z">
        <w:r>
          <w:rPr>
            <w:rFonts w:eastAsia="Calibri" w:cs="Arial" w:ascii="Arial" w:hAnsi="Arial" w:eastAsiaTheme="minorHAnsi"/>
            <w:lang w:val="en-US"/>
          </w:rPr>
          <w:t>observed</w:t>
        </w:r>
      </w:ins>
      <w:ins w:id="53" w:author="Administrator" w:date="2015-11-19T10:24:00Z">
        <w:r>
          <w:rPr>
            <w:rFonts w:eastAsia="Calibri" w:cs="Arial" w:ascii="Arial" w:hAnsi="Arial" w:eastAsiaTheme="minorHAnsi"/>
            <w:lang w:val="en-US"/>
          </w:rPr>
          <w:t>. Significant increase in hip flexor muscle strength was observed on the left, but</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54" w:author="Administrator" w:date="2015-11-19T10:24:00Z">
        <w:r>
          <w:rPr>
            <w:rFonts w:eastAsia="Calibri" w:cs="Arial" w:ascii="Arial" w:hAnsi="Arial" w:eastAsiaTheme="minorHAnsi"/>
            <w:lang w:val="en-US"/>
          </w:rPr>
          <w:t>not</w:t>
        </w:r>
      </w:ins>
      <w:ins w:id="55" w:author="Administrator" w:date="2015-11-19T10:24:00Z">
        <w:r>
          <w:rPr>
            <w:rFonts w:eastAsia="Calibri" w:cs="Arial" w:ascii="Arial" w:hAnsi="Arial" w:eastAsiaTheme="minorHAnsi"/>
            <w:lang w:val="en-US"/>
          </w:rPr>
          <w:t xml:space="preserve"> the right. No changes were observed in walking speed and endurance measures. This</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pilot</w:t>
      </w:r>
      <w:ins w:id="56" w:author="Administrator" w:date="2015-11-19T10:24:00Z">
        <w:r>
          <w:rPr>
            <w:rFonts w:eastAsia="Calibri" w:cs="Arial" w:ascii="Arial" w:hAnsi="Arial" w:eastAsiaTheme="minorHAnsi"/>
            <w:lang w:val="en-US"/>
          </w:rPr>
          <w:t xml:space="preserve"> study of home-based resistance training showed a modest improvement in hip strength</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57" w:author="Administrator" w:date="2015-11-19T10:24:00Z">
        <w:r>
          <w:rPr>
            <w:rFonts w:eastAsia="Calibri" w:cs="Arial" w:ascii="Arial" w:hAnsi="Arial" w:eastAsiaTheme="minorHAnsi"/>
            <w:lang w:val="en-US"/>
          </w:rPr>
          <w:t>but</w:t>
        </w:r>
      </w:ins>
      <w:ins w:id="58" w:author="Administrator" w:date="2015-11-19T10:24:00Z">
        <w:r>
          <w:rPr>
            <w:rFonts w:eastAsia="Calibri" w:cs="Arial" w:ascii="Arial" w:hAnsi="Arial" w:eastAsiaTheme="minorHAnsi"/>
            <w:lang w:val="en-US"/>
          </w:rPr>
          <w:t xml:space="preserve"> only on one side. The lack of a more significant improvement and no improvement in</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59" w:author="Administrator" w:date="2015-11-19T10:24:00Z">
        <w:r>
          <w:rPr>
            <w:rFonts w:eastAsia="Calibri" w:cs="Arial" w:ascii="Arial" w:hAnsi="Arial" w:eastAsiaTheme="minorHAnsi"/>
            <w:lang w:val="en-US"/>
          </w:rPr>
          <w:t>walking</w:t>
        </w:r>
      </w:ins>
      <w:ins w:id="60" w:author="Administrator" w:date="2015-11-19T10:24:00Z">
        <w:r>
          <w:rPr>
            <w:rFonts w:eastAsia="Calibri" w:cs="Arial" w:ascii="Arial" w:hAnsi="Arial" w:eastAsiaTheme="minorHAnsi"/>
            <w:lang w:val="en-US"/>
          </w:rPr>
          <w:t xml:space="preserve"> measures suggests that this training protocol may not be optimal for people with</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 xml:space="preserve">CMT and </w:t>
      </w:r>
      <w:ins w:id="61" w:author="Administrator" w:date="2015-11-19T10:24:00Z">
        <w:r>
          <w:rPr>
            <w:rFonts w:eastAsia="Calibri" w:cs="Arial" w:ascii="Arial" w:hAnsi="Arial" w:eastAsiaTheme="minorHAnsi"/>
            <w:lang w:val="en-US"/>
          </w:rPr>
          <w:t>that patients</w:t>
        </w:r>
      </w:ins>
      <w:ins w:id="62" w:author="Administrator" w:date="2015-11-19T10:24:00Z">
        <w:r>
          <w:rPr>
            <w:rFonts w:eastAsia="Calibri" w:cs="Arial" w:ascii="Arial" w:hAnsi="Arial" w:eastAsiaTheme="minorHAnsi"/>
            <w:lang w:val="en-US"/>
          </w:rPr>
          <w:t xml:space="preserve"> may need to stratified differently for training studies in CMT.</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ins w:id="63" w:author="Administrator" w:date="2015-11-19T10:24:00Z">
        <w:r>
          <w:rPr>
            <w:rFonts w:eastAsia="Calibri" w:cs="Arial" w:ascii="Arial" w:hAnsi="Arial" w:eastAsiaTheme="minorHAnsi"/>
            <w:i/>
            <w:iCs/>
            <w:lang w:val="en-US"/>
          </w:rPr>
          <w:t xml:space="preserve">Key words: </w:t>
        </w:r>
      </w:ins>
      <w:ins w:id="64" w:author="Administrator" w:date="2015-11-19T10:24:00Z">
        <w:r>
          <w:rPr>
            <w:rFonts w:eastAsia="Calibri" w:cs="Arial" w:ascii="Arial" w:hAnsi="Arial" w:eastAsiaTheme="minorHAnsi"/>
            <w:lang w:val="en-US"/>
          </w:rPr>
          <w:t xml:space="preserve">endurance, exercise, gait, proximal muscles, resistance </w:t>
        </w:r>
      </w:ins>
      <w:ins w:id="65" w:author="Administrator" w:date="2015-11-19T10:24:00Z">
        <w:r>
          <w:rPr>
            <w:rFonts w:eastAsia="Calibri" w:cs="Arial" w:ascii="Arial" w:hAnsi="Arial" w:eastAsiaTheme="minorHAnsi"/>
            <w:lang w:val="en-US"/>
          </w:rPr>
          <w:t>traininig</w:t>
        </w:r>
      </w:ins>
      <w:ins w:id="66" w:author="Administrator" w:date="2015-11-19T10:24:00Z">
        <w:r>
          <w:rPr>
            <w:rFonts w:eastAsia="Calibri" w:cs="Arial" w:ascii="Arial" w:hAnsi="Arial" w:eastAsiaTheme="minorHAnsi"/>
            <w:lang w:val="en-US"/>
          </w:rPr>
          <w:t>, walking</w:t>
        </w:r>
      </w:ins>
    </w:p>
    <w:p>
      <w:pPr>
        <w:pStyle w:val="Normal"/>
        <w:spacing w:before="0" w:after="0"/>
        <w:rPr>
          <w:rFonts w:ascii="Arial" w:hAnsi="Arial" w:eastAsia="Calibri" w:cs="Arial" w:eastAsiaTheme="minorHAnsi"/>
          <w:lang w:val="en-US"/>
        </w:rPr>
      </w:pPr>
      <w:ins w:id="67" w:author="Administrator" w:date="2015-11-19T10:24:00Z">
        <w:r>
          <w:rPr>
            <w:rFonts w:eastAsia="Calibri" w:cs="Arial" w:eastAsiaTheme="minorHAnsi" w:ascii="Arial" w:hAnsi="Arial"/>
            <w:lang w:val="en-US"/>
          </w:rPr>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ins w:id="70" w:author="Administrator" w:date="2015-11-19T10:26:00Z"/>
        </w:rPr>
      </w:pPr>
      <w:ins w:id="68" w:author="Administrator" w:date="2015-11-19T10:24:00Z">
        <w:r>
          <w:rPr>
            <w:rFonts w:eastAsia="Calibri" w:cs="Arial" w:ascii="Arial" w:hAnsi="Arial" w:eastAsiaTheme="minorHAnsi"/>
            <w:i/>
            <w:iCs/>
            <w:lang w:val="en-US"/>
          </w:rPr>
          <w:t>Address correspondence to</w:t>
        </w:r>
      </w:ins>
      <w:ins w:id="69" w:author="Administrator" w:date="2015-11-19T10:24:00Z">
        <w:r>
          <w:rPr>
            <w:rFonts w:eastAsia="Calibri" w:cs="Arial" w:ascii="Arial" w:hAnsi="Arial" w:eastAsiaTheme="minorHAnsi"/>
            <w:lang w:val="en-US"/>
          </w:rPr>
          <w:t xml:space="preserve">: </w:t>
        </w:r>
      </w:ins>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ins w:id="71" w:author="Administrator" w:date="2015-11-19T10:26:00Z"/>
        </w:rPr>
      </w:pPr>
      <w:r>
        <w:rPr>
          <w:rFonts w:eastAsia="Calibri" w:cs="Arial" w:ascii="Arial" w:hAnsi="Arial" w:eastAsiaTheme="minorHAnsi"/>
          <w:lang w:val="en-US"/>
        </w:rPr>
        <w:t>Gita M. Ramdharry,</w:t>
      </w:r>
    </w:p>
    <w:p>
      <w:pPr>
        <w:pStyle w:val="Normal"/>
        <w:spacing w:before="0" w:after="0"/>
        <w:pPrChange w:id="0" w:author="Administrator" w:date="2015-11-19T10:25:00Z">
          <w:pPr>
            <w:spacing w:lineRule="auto" w:line="240" w:before="0" w:after="0"/>
          </w:pPr>
        </w:pPrChange>
        <w:rPr>
          <w:rFonts w:ascii="Arial" w:hAnsi="Arial" w:eastAsia="Calibri" w:cs="Arial" w:eastAsiaTheme="minorHAnsi"/>
          <w:lang w:val="en-US"/>
        </w:rPr>
      </w:pPr>
      <w:r>
        <w:rPr>
          <w:rFonts w:eastAsia="Calibri" w:cs="Arial" w:ascii="Arial" w:hAnsi="Arial" w:eastAsiaTheme="minorHAnsi"/>
          <w:lang w:val="en-US"/>
        </w:rPr>
        <w:t>School of Rehabilitation</w:t>
      </w:r>
      <w:ins w:id="72" w:author="Administrator" w:date="2015-11-19T10:26:00Z">
        <w:r>
          <w:rPr>
            <w:rFonts w:eastAsia="Calibri" w:cs="Arial" w:ascii="Arial" w:hAnsi="Arial" w:eastAsiaTheme="minorHAnsi"/>
            <w:lang w:val="en-US"/>
          </w:rPr>
          <w:t xml:space="preserve"> </w:t>
        </w:r>
      </w:ins>
      <w:ins w:id="73" w:author="Administrator" w:date="2015-11-19T10:24:00Z">
        <w:r>
          <w:rPr>
            <w:rFonts w:eastAsia="Calibri" w:cs="Arial" w:ascii="Arial" w:hAnsi="Arial" w:eastAsiaTheme="minorHAnsi"/>
            <w:lang w:val="en-US"/>
          </w:rPr>
          <w:t>Sciences, Faculty of Health, Social Work and Education,</w:t>
        </w:r>
      </w:ins>
    </w:p>
    <w:p>
      <w:pPr>
        <w:pStyle w:val="Normal"/>
        <w:spacing w:before="0" w:after="0"/>
        <w:pPrChange w:id="0" w:author="Administrator" w:date="2015-11-19T10:26:00Z">
          <w:pPr>
            <w:jc w:val="left"/>
            <w:spacing w:lineRule="auto" w:line="480"/>
          </w:pPr>
        </w:pPrChange>
        <w:rPr>
          <w:rFonts w:ascii="Arial" w:hAnsi="Arial" w:cs="Arial"/>
        </w:rPr>
      </w:pPr>
      <w:ins w:id="74" w:author="Administrator" w:date="2015-11-19T10:24:00Z">
        <w:r>
          <w:rPr>
            <w:rFonts w:eastAsia="Calibri" w:cs="Arial" w:ascii="Arial" w:hAnsi="Arial" w:eastAsiaTheme="minorHAnsi"/>
            <w:lang w:val="en-US"/>
          </w:rPr>
          <w:t>Kingston University and St George’s University of London,</w:t>
        </w:r>
      </w:ins>
      <w:ins w:id="75" w:author="Administrator" w:date="2015-11-19T10:26:00Z">
        <w:r>
          <w:rPr>
            <w:rFonts w:eastAsia="Calibri" w:cs="Arial" w:ascii="Arial" w:hAnsi="Arial" w:eastAsiaTheme="minorHAnsi"/>
            <w:lang w:val="en-US"/>
          </w:rPr>
          <w:t xml:space="preserve"> </w:t>
        </w:r>
      </w:ins>
      <w:ins w:id="76" w:author="Administrator" w:date="2015-11-19T10:24:00Z">
        <w:r>
          <w:rPr>
            <w:rFonts w:eastAsia="Calibri" w:cs="Arial" w:ascii="Arial" w:hAnsi="Arial" w:eastAsiaTheme="minorHAnsi"/>
            <w:lang w:val="en-US"/>
          </w:rPr>
          <w:t>London, UK.</w:t>
        </w:r>
      </w:ins>
    </w:p>
    <w:p>
      <w:pPr>
        <w:pStyle w:val="Normal"/>
        <w:tabs>
          <w:tab w:val="left" w:pos="7797" w:leader="none"/>
        </w:tabs>
        <w:rPr>
          <w:rFonts w:ascii="Arial" w:hAnsi="Arial" w:cs="Arial"/>
          <w:ins w:id="78" w:author="Administrator" w:date="2015-11-19T10:23:00Z"/>
        </w:rPr>
      </w:pPr>
      <w:ins w:id="77" w:author="Administrator" w:date="2015-11-19T10:23:00Z">
        <w:r>
          <w:rPr>
            <w:rFonts w:cs="Arial" w:ascii="Arial" w:hAnsi="Arial"/>
          </w:rPr>
        </w:r>
      </w:ins>
    </w:p>
    <w:p>
      <w:pPr>
        <w:pStyle w:val="Normal"/>
        <w:rPr>
          <w:rFonts w:ascii="Arial" w:hAnsi="Arial" w:eastAsia="Times New Roman" w:cs="Arial"/>
          <w:b/>
          <w:b/>
          <w:lang w:val="en-US" w:eastAsia="ar-SA"/>
          <w:ins w:id="80" w:author="Administrator" w:date="2015-11-19T10:26:00Z"/>
        </w:rPr>
      </w:pPr>
      <w:ins w:id="79" w:author="Administrator" w:date="2015-11-19T10:26:00Z">
        <w:r>
          <w:rPr>
            <w:rFonts w:eastAsia="Times New Roman" w:cs="Arial" w:ascii="Arial" w:hAnsi="Arial"/>
            <w:b/>
            <w:lang w:val="en-US" w:eastAsia="ar-SA"/>
          </w:rPr>
        </w:r>
      </w:ins>
      <w:r>
        <w:br w:type="page"/>
      </w:r>
    </w:p>
    <w:p>
      <w:pPr>
        <w:pStyle w:val="Normal"/>
        <w:tabs>
          <w:tab w:val="left" w:pos="7797" w:leader="none"/>
        </w:tabs>
        <w:pPrChange w:id="0" w:author="Administrator" w:date="2015-11-19T10:25:00Z">
          <w:pPr>
            <w:tabs>
              <w:tab w:val="left" w:pos="7797" w:leader="none"/>
            </w:tabs>
            <w:ind w:left="720" w:hanging="0"/>
          </w:pPr>
        </w:pPrChange>
        <w:rPr>
          <w:rFonts w:ascii="Arial" w:hAnsi="Arial" w:cs="Arial"/>
          <w:b/>
          <w:b/>
          <w:i/>
          <w:i/>
        </w:rPr>
      </w:pPr>
      <w:ins w:id="81" w:author="Administrator" w:date="2015-11-19T10:25:00Z">
        <w:r>
          <w:rPr>
            <w:rFonts w:cs="Arial" w:ascii="Arial" w:hAnsi="Arial"/>
            <w:b/>
            <w:i/>
          </w:rPr>
          <w:t>Introduction</w:t>
        </w:r>
      </w:ins>
      <w:ins w:id="82" w:author="Administrator" w:date="2015-11-19T10:27:00Z">
        <w:r>
          <w:rPr>
            <w:rFonts w:cs="Arial" w:ascii="Arial" w:hAnsi="Arial"/>
            <w:b/>
            <w:i/>
          </w:rPr>
          <w:t>:</w:t>
        </w:r>
      </w:ins>
      <w:del w:id="83" w:author="Administrator" w:date="2015-11-19T10:24:00Z">
        <w:r>
          <w:rPr>
            <w:rFonts w:cs="Arial" w:ascii="Arial" w:hAnsi="Arial"/>
            <w:b/>
            <w:i/>
          </w:rPr>
          <w:delText xml:space="preserve">Gita M Ramdharry </w:delText>
        </w:r>
      </w:del>
      <w:del w:id="84" w:author="Administrator" w:date="2015-11-19T10:24:00Z">
        <w:r>
          <w:rPr>
            <w:rFonts w:cs="Arial" w:ascii="Arial" w:hAnsi="Arial"/>
            <w:b/>
            <w:i/>
            <w:vertAlign w:val="superscript"/>
          </w:rPr>
          <w:delText>1,2</w:delText>
        </w:r>
      </w:del>
      <w:del w:id="85" w:author="Administrator" w:date="2015-11-19T10:24:00Z">
        <w:r>
          <w:rPr>
            <w:rFonts w:cs="Arial" w:ascii="Arial" w:hAnsi="Arial"/>
            <w:b/>
            <w:i/>
          </w:rPr>
          <w:delText xml:space="preserve">, Alexander Pollard </w:delText>
        </w:r>
      </w:del>
      <w:del w:id="86" w:author="Administrator" w:date="2015-11-19T10:24:00Z">
        <w:r>
          <w:rPr>
            <w:rFonts w:cs="Arial" w:ascii="Arial" w:hAnsi="Arial"/>
            <w:b/>
            <w:i/>
            <w:vertAlign w:val="superscript"/>
          </w:rPr>
          <w:delText>2</w:delText>
        </w:r>
      </w:del>
      <w:del w:id="87" w:author="Administrator" w:date="2015-11-19T10:24:00Z">
        <w:r>
          <w:rPr>
            <w:rFonts w:cs="Arial" w:ascii="Arial" w:hAnsi="Arial"/>
            <w:b/>
            <w:i/>
          </w:rPr>
          <w:delText xml:space="preserve">, Cheryl Anderson </w:delText>
        </w:r>
      </w:del>
      <w:del w:id="88" w:author="Administrator" w:date="2015-11-19T10:24:00Z">
        <w:r>
          <w:rPr>
            <w:rFonts w:cs="Arial" w:ascii="Arial" w:hAnsi="Arial"/>
            <w:b/>
            <w:i/>
            <w:vertAlign w:val="superscript"/>
          </w:rPr>
          <w:delText>2</w:delText>
        </w:r>
      </w:del>
      <w:del w:id="89" w:author="Administrator" w:date="2015-11-19T10:24:00Z">
        <w:r>
          <w:rPr>
            <w:rFonts w:cs="Arial" w:ascii="Arial" w:hAnsi="Arial"/>
            <w:b/>
            <w:i/>
          </w:rPr>
          <w:delText xml:space="preserve">, Matilde Laurá </w:delText>
        </w:r>
      </w:del>
      <w:del w:id="90" w:author="Administrator" w:date="2015-11-19T10:24:00Z">
        <w:r>
          <w:rPr>
            <w:rFonts w:cs="Arial" w:ascii="Arial" w:hAnsi="Arial"/>
            <w:b/>
            <w:i/>
            <w:vertAlign w:val="superscript"/>
          </w:rPr>
          <w:delText>2</w:delText>
        </w:r>
      </w:del>
      <w:del w:id="91" w:author="Administrator" w:date="2015-11-19T10:24:00Z">
        <w:r>
          <w:rPr>
            <w:rFonts w:cs="Arial" w:ascii="Arial" w:hAnsi="Arial"/>
            <w:b/>
            <w:i/>
          </w:rPr>
          <w:delText xml:space="preserve">, Sinead M Murphy </w:delText>
        </w:r>
      </w:del>
      <w:del w:id="92" w:author="Administrator" w:date="2015-11-19T10:24:00Z">
        <w:r>
          <w:rPr>
            <w:rFonts w:cs="Arial" w:ascii="Arial" w:hAnsi="Arial"/>
            <w:b/>
            <w:i/>
            <w:vertAlign w:val="superscript"/>
          </w:rPr>
          <w:delText>3</w:delText>
        </w:r>
      </w:del>
      <w:del w:id="93" w:author="Administrator" w:date="2015-11-19T10:24:00Z">
        <w:r>
          <w:rPr>
            <w:rFonts w:cs="Arial" w:ascii="Arial" w:hAnsi="Arial"/>
            <w:b/>
            <w:i/>
          </w:rPr>
          <w:delText xml:space="preserve">, Magdalena Dudziec </w:delText>
        </w:r>
      </w:del>
      <w:del w:id="94" w:author="Administrator" w:date="2015-11-19T10:24:00Z">
        <w:r>
          <w:rPr>
            <w:rFonts w:cs="Arial" w:ascii="Arial" w:hAnsi="Arial"/>
            <w:b/>
            <w:i/>
            <w:vertAlign w:val="superscript"/>
          </w:rPr>
          <w:delText>1,2</w:delText>
        </w:r>
      </w:del>
      <w:del w:id="95" w:author="Administrator" w:date="2015-11-19T10:24:00Z">
        <w:r>
          <w:rPr>
            <w:rFonts w:cs="Arial" w:ascii="Arial" w:hAnsi="Arial"/>
            <w:b/>
            <w:i/>
          </w:rPr>
          <w:delText>, Elizabeth L Dewar</w:delText>
        </w:r>
      </w:del>
      <w:del w:id="96" w:author="Administrator" w:date="2015-11-19T10:24:00Z">
        <w:r>
          <w:rPr>
            <w:rFonts w:cs="Arial" w:ascii="Arial" w:hAnsi="Arial"/>
            <w:b/>
            <w:i/>
            <w:vertAlign w:val="superscript"/>
          </w:rPr>
          <w:delText>2</w:delText>
        </w:r>
      </w:del>
      <w:del w:id="97" w:author="Administrator" w:date="2015-11-19T10:24:00Z">
        <w:r>
          <w:rPr>
            <w:rFonts w:cs="Arial" w:ascii="Arial" w:hAnsi="Arial"/>
            <w:b/>
            <w:i/>
          </w:rPr>
          <w:delText xml:space="preserve">, Elspeth Hutton </w:delText>
        </w:r>
      </w:del>
      <w:del w:id="98" w:author="Administrator" w:date="2015-11-19T10:24:00Z">
        <w:r>
          <w:rPr>
            <w:rFonts w:cs="Arial" w:ascii="Arial" w:hAnsi="Arial"/>
            <w:b/>
            <w:i/>
            <w:vertAlign w:val="superscript"/>
          </w:rPr>
          <w:delText>4</w:delText>
        </w:r>
      </w:del>
      <w:del w:id="99" w:author="Administrator" w:date="2015-11-19T10:24:00Z">
        <w:r>
          <w:rPr>
            <w:rFonts w:cs="Arial" w:ascii="Arial" w:hAnsi="Arial"/>
            <w:b/>
            <w:i/>
          </w:rPr>
          <w:delText xml:space="preserve">, Robert Grant </w:delText>
        </w:r>
      </w:del>
      <w:del w:id="100" w:author="Administrator" w:date="2015-11-19T10:24:00Z">
        <w:r>
          <w:rPr>
            <w:rFonts w:cs="Arial" w:ascii="Arial" w:hAnsi="Arial"/>
            <w:b/>
            <w:i/>
            <w:vertAlign w:val="superscript"/>
          </w:rPr>
          <w:delText xml:space="preserve">1 </w:delText>
        </w:r>
      </w:del>
      <w:del w:id="101" w:author="Administrator" w:date="2015-11-19T10:24:00Z">
        <w:r>
          <w:rPr>
            <w:rFonts w:cs="Arial" w:ascii="Arial" w:hAnsi="Arial"/>
            <w:b/>
            <w:i/>
          </w:rPr>
          <w:delText xml:space="preserve">, Mary M Reilly </w:delText>
        </w:r>
      </w:del>
      <w:del w:id="102" w:author="Administrator" w:date="2015-11-19T10:24:00Z">
        <w:r>
          <w:rPr>
            <w:rFonts w:cs="Arial" w:ascii="Arial" w:hAnsi="Arial"/>
            <w:b/>
            <w:i/>
            <w:vertAlign w:val="superscript"/>
          </w:rPr>
          <w:delText xml:space="preserve">2 </w:delText>
        </w:r>
      </w:del>
      <w:del w:id="103" w:author="Administrator" w:date="2015-11-19T10:24:00Z">
        <w:r>
          <w:rPr>
            <w:rFonts w:cs="Arial" w:ascii="Arial" w:hAnsi="Arial"/>
            <w:b/>
            <w:i/>
          </w:rPr>
          <w:delText>.</w:delText>
        </w:r>
      </w:del>
    </w:p>
    <w:p>
      <w:pPr>
        <w:pStyle w:val="Normal"/>
        <w:tabs>
          <w:tab w:val="left" w:pos="7797" w:leader="none"/>
        </w:tabs>
        <w:pPrChange w:id="0" w:author="Administrator" w:date="2015-11-19T10:25:00Z">
          <w:pPr>
            <w:tabs>
              <w:tab w:val="left" w:pos="7797" w:leader="none"/>
            </w:tabs>
            <w:ind w:left="720" w:hanging="0"/>
            <w:spacing w:lineRule="auto" w:line="240"/>
          </w:pPr>
        </w:pPrChange>
        <w:rPr>
          <w:rFonts w:ascii="Arial" w:hAnsi="Arial" w:cs="Arial"/>
          <w:b/>
          <w:b/>
          <w:i/>
          <w:i/>
        </w:rPr>
      </w:pPr>
      <w:del w:id="104" w:author="Administrator" w:date="2015-11-19T10:24:00Z">
        <w:r>
          <w:rPr>
            <w:rFonts w:cs="Arial" w:ascii="Arial" w:hAnsi="Arial"/>
            <w:i/>
            <w:vertAlign w:val="superscript"/>
          </w:rPr>
          <w:delText xml:space="preserve">1 </w:delText>
        </w:r>
      </w:del>
      <w:del w:id="105" w:author="Administrator" w:date="2015-11-19T10:24:00Z">
        <w:r>
          <w:rPr>
            <w:rFonts w:cs="Arial" w:ascii="Arial" w:hAnsi="Arial"/>
            <w:i/>
          </w:rPr>
          <w:delText xml:space="preserve">School of Rehabilitation Sciences, Faculty of Health, Social Work and Education, Kingston University and St George’s University of London, UK.      </w:delText>
        </w:r>
      </w:del>
      <w:del w:id="106" w:author="Administrator" w:date="2015-11-19T10:24:00Z">
        <w:r>
          <w:rPr>
            <w:rFonts w:cs="Arial" w:ascii="Arial" w:hAnsi="Arial"/>
            <w:i/>
            <w:vertAlign w:val="superscript"/>
          </w:rPr>
          <w:delText>2</w:delText>
        </w:r>
      </w:del>
      <w:del w:id="107" w:author="Administrator" w:date="2015-11-19T10:24:00Z">
        <w:r>
          <w:rPr>
            <w:rFonts w:cs="Arial" w:ascii="Arial" w:hAnsi="Arial"/>
            <w:i/>
          </w:rPr>
          <w:delText xml:space="preserve"> MRC Centre for Neuromuscular Diseases, The National Hospital for Neurology and Neurosurgery and Department of Molecular Neuroscience, UCL Institute of Neurology, London, UK. </w:delText>
        </w:r>
      </w:del>
      <w:del w:id="108" w:author="Administrator" w:date="2015-11-19T10:24:00Z">
        <w:r>
          <w:rPr>
            <w:rFonts w:cs="Arial" w:ascii="Arial" w:hAnsi="Arial"/>
            <w:i/>
            <w:vertAlign w:val="superscript"/>
          </w:rPr>
          <w:delText>3</w:delText>
        </w:r>
      </w:del>
      <w:del w:id="109" w:author="Administrator" w:date="2015-11-19T10:24:00Z">
        <w:r>
          <w:rPr>
            <w:rFonts w:cs="Arial" w:ascii="Arial" w:hAnsi="Arial"/>
            <w:i/>
          </w:rPr>
          <w:delText xml:space="preserve">Department of Neurology, Adelaide and Meath Hospitals Incorporating the National Children’s Hospital, Tallaght, Dublin, Ireland. </w:delText>
        </w:r>
      </w:del>
      <w:del w:id="110" w:author="Administrator" w:date="2015-11-19T10:24:00Z">
        <w:r>
          <w:rPr>
            <w:rFonts w:cs="Arial" w:ascii="Arial" w:hAnsi="Arial"/>
            <w:i/>
            <w:vertAlign w:val="superscript"/>
          </w:rPr>
          <w:delText>4</w:delText>
        </w:r>
      </w:del>
      <w:del w:id="111" w:author="Administrator" w:date="2015-11-19T10:24:00Z">
        <w:r>
          <w:rPr>
            <w:rFonts w:cs="Arial" w:ascii="Arial" w:hAnsi="Arial"/>
            <w:i/>
          </w:rPr>
          <w:delText>The Alfred Hospital, Melbourne, Australia</w:delText>
        </w:r>
      </w:del>
    </w:p>
    <w:p>
      <w:pPr>
        <w:pStyle w:val="Normal"/>
        <w:spacing w:lineRule="auto" w:line="276" w:beforeAutospacing="0" w:before="0" w:afterAutospacing="0" w:after="0"/>
        <w:textAlignment w:val="baseline"/>
        <w:pPrChange w:id="0" w:author="Administrator" w:date="2015-11-19T10:25:00Z">
          <w:pPr>
            <w:textAlignment w:val="baseline"/>
            <w:ind w:left="720" w:hanging="0"/>
            <w:spacing w:beforeAutospacing="0" w:before="0" w:afterAutospacing="0" w:after="0"/>
          </w:pPr>
        </w:pPrChange>
        <w:rPr>
          <w:rFonts w:ascii="Arial" w:hAnsi="Arial" w:cs="Arial"/>
          <w:del w:id="112" w:author="Administrator" w:date="2015-11-19T10:24:00Z"/>
          <w:i/>
          <w:i/>
          <w:sz w:val="22"/>
          <w:szCs w:val="22"/>
        </w:rPr>
      </w:pPr>
      <w:bookmarkStart w:id="0" w:name="move435691915"/>
      <w:bookmarkEnd w:id="0"/>
      <w:r>
        <w:rPr>
          <w:rFonts w:cs="Arial" w:ascii="Arial" w:hAnsi="Arial"/>
          <w:i/>
          <w:sz w:val="22"/>
          <w:szCs w:val="22"/>
        </w:rPr>
        <w:t>This study was funded by a grant from the Muscular Dystrophy Campaign (RA2/782/1). M.M.R. is grateful to the Medical Research Council (MRC) for their support. M.M.R. is grateful for a grant support from the NINDS/ORD (1U54NS065712-01). This work was undertaken at University College London Hospitals/University College London, which received a proportion of funding from the Department of Health's National Institute for Health Research Biomedical Research Centres funding scheme.</w:t>
      </w:r>
    </w:p>
    <w:p>
      <w:pPr>
        <w:pStyle w:val="Normal"/>
        <w:spacing w:lineRule="auto" w:line="276"/>
        <w:jc w:val="left"/>
        <w:pPrChange w:id="0" w:author="Administrator" w:date="2015-11-19T10:25:00Z">
          <w:pPr>
            <w:jc w:val="left"/>
            <w:spacing w:lineRule="auto" w:line="480"/>
          </w:pPr>
        </w:pPrChange>
        <w:rPr>
          <w:rFonts w:ascii="Arial" w:hAnsi="Arial" w:cs="Arial"/>
          <w:sz w:val="22"/>
          <w:szCs w:val="22"/>
        </w:rPr>
      </w:pPr>
      <w:r>
        <w:rPr>
          <w:rFonts w:cs="Arial" w:ascii="Arial" w:hAnsi="Arial"/>
          <w:i/>
          <w:sz w:val="22"/>
          <w:szCs w:val="22"/>
        </w:rPr>
        <w:t xml:space="preserve"> </w:t>
      </w:r>
      <w:r>
        <w:rPr>
          <w:rFonts w:cs="Arial" w:ascii="Arial" w:hAnsi="Arial"/>
          <w:sz w:val="22"/>
          <w:szCs w:val="22"/>
          <w:rPrChange w:id="0" w:author="Administrator" w:date="2015-11-19T10:24:00Z">
            <w:rPr>
              <w:sz w:val="24"/>
              <w:szCs w:val="24"/>
              <w:rFonts w:ascii="Arial" w:hAnsi="Arial" w:cs="Arial"/>
            </w:rPr>
          </w:rPrChange>
        </w:rPr>
        <w:t xml:space="preserve">We conducted a pilot study investigating the effects of resistance training of specifically the hip flexor muscles in people with </w:t>
      </w:r>
      <w:r>
        <w:rPr>
          <w:rFonts w:cs="Arial" w:ascii="Arial" w:hAnsi="Arial"/>
          <w:sz w:val="22"/>
          <w:szCs w:val="22"/>
          <w:rPrChange w:id="0" w:author="Administrator" w:date="2015-11-19T10:24:00Z">
            <w:rPr>
              <w:sz w:val="24"/>
              <w:szCs w:val="24"/>
              <w:rFonts w:ascii="Arial" w:hAnsi="Arial" w:cs="Arial"/>
            </w:rPr>
          </w:rPrChange>
        </w:rPr>
        <w:t>Charcot Marie Tooth (CMT) disease</w:t>
      </w:r>
      <w:r>
        <w:rPr>
          <w:rFonts w:cs="Arial" w:ascii="Arial" w:hAnsi="Arial"/>
          <w:sz w:val="22"/>
          <w:szCs w:val="22"/>
          <w:rPrChange w:id="0" w:author="Administrator" w:date="2015-11-19T10:24:00Z">
            <w:rPr>
              <w:sz w:val="24"/>
              <w:szCs w:val="24"/>
              <w:rFonts w:ascii="Arial" w:hAnsi="Arial" w:cs="Arial"/>
            </w:rPr>
          </w:rPrChange>
        </w:rPr>
        <w:t>.</w:t>
      </w:r>
      <w:r>
        <w:rPr>
          <w:rFonts w:cs="Arial" w:ascii="Arial" w:hAnsi="Arial"/>
          <w:sz w:val="22"/>
          <w:szCs w:val="22"/>
          <w:rPrChange w:id="0" w:author="Administrator" w:date="2015-11-19T10:24:00Z">
            <w:rPr>
              <w:sz w:val="24"/>
              <w:szCs w:val="24"/>
              <w:rFonts w:ascii="Arial" w:hAnsi="Arial" w:cs="Arial"/>
            </w:rPr>
          </w:rPrChange>
        </w:rPr>
        <w:t xml:space="preserve"> </w:t>
      </w:r>
      <w:r>
        <w:rPr>
          <w:rFonts w:cs="Arial" w:ascii="Arial" w:hAnsi="Arial"/>
          <w:sz w:val="22"/>
          <w:szCs w:val="22"/>
          <w:rPrChange w:id="0" w:author="Administrator" w:date="2015-11-19T10:24:00Z">
            <w:rPr>
              <w:sz w:val="24"/>
              <w:szCs w:val="24"/>
              <w:rFonts w:ascii="Arial" w:hAnsi="Arial" w:cs="Arial"/>
            </w:rPr>
          </w:rPrChange>
        </w:rPr>
        <w:t>A biomechanical gait analysis has</w:t>
      </w:r>
      <w:r>
        <w:rPr>
          <w:rFonts w:cs="Arial" w:ascii="Arial" w:hAnsi="Arial"/>
          <w:sz w:val="22"/>
          <w:szCs w:val="22"/>
          <w:rPrChange w:id="0" w:author="Administrator" w:date="2015-11-19T10:24:00Z">
            <w:rPr>
              <w:sz w:val="24"/>
              <w:szCs w:val="24"/>
              <w:rFonts w:ascii="Arial" w:hAnsi="Arial" w:cs="Arial"/>
            </w:rPr>
          </w:rPrChange>
        </w:rPr>
        <w:t xml:space="preserve"> shown that proximal compensatory movement strategies</w:t>
      </w:r>
      <w:r>
        <w:rPr>
          <w:rFonts w:cs="Arial" w:ascii="Arial" w:hAnsi="Arial"/>
          <w:sz w:val="22"/>
          <w:szCs w:val="22"/>
          <w:rPrChange w:id="0" w:author="Administrator" w:date="2015-11-19T10:24:00Z">
            <w:rPr>
              <w:sz w:val="24"/>
              <w:szCs w:val="24"/>
              <w:rFonts w:ascii="Arial" w:hAnsi="Arial" w:cs="Arial"/>
            </w:rPr>
          </w:rPrChange>
        </w:rPr>
        <w:t xml:space="preserve"> around the hip</w:t>
      </w:r>
      <w:r>
        <w:rPr>
          <w:rFonts w:cs="Arial" w:ascii="Arial" w:hAnsi="Arial"/>
          <w:sz w:val="22"/>
          <w:szCs w:val="22"/>
          <w:rPrChange w:id="0" w:author="Administrator" w:date="2015-11-19T10:24:00Z">
            <w:rPr>
              <w:sz w:val="24"/>
              <w:szCs w:val="24"/>
              <w:rFonts w:ascii="Arial" w:hAnsi="Arial" w:cs="Arial"/>
            </w:rPr>
          </w:rPrChange>
        </w:rPr>
        <w:t xml:space="preserve"> are employed by people with CMT to compensate for distal weakness</w:t>
      </w:r>
      <w:r>
        <w:rPr>
          <w:rFonts w:cs="Arial" w:ascii="Arial" w:hAnsi="Arial"/>
          <w:sz w:val="22"/>
          <w:szCs w:val="22"/>
          <w:rPrChange w:id="0" w:author="Administrator" w:date="2015-11-19T10:24:00Z">
            <w:rPr>
              <w:sz w:val="24"/>
              <w:szCs w:val="24"/>
              <w:rFonts w:ascii="Arial" w:hAnsi="Arial" w:cs="Arial"/>
            </w:rPr>
          </w:rPrChange>
        </w:rPr>
        <w:t xml:space="preserve"> (</w:t>
      </w:r>
      <w:r>
        <w:rPr>
          <w:rFonts w:cs="Arial" w:ascii="Arial" w:hAnsi="Arial"/>
          <w:i/>
          <w:sz w:val="22"/>
          <w:szCs w:val="22"/>
          <w:rPrChange w:id="0" w:author="Administrator" w:date="2015-11-19T10:24:00Z">
            <w:rPr>
              <w:sz w:val="24"/>
              <w:i/>
              <w:szCs w:val="24"/>
              <w:rFonts w:ascii="Arial" w:hAnsi="Arial" w:cs="Arial"/>
            </w:rPr>
          </w:rPrChange>
        </w:rPr>
        <w:t>Don et al.</w:t>
      </w:r>
      <w:r>
        <w:rPr>
          <w:rFonts w:cs="Arial" w:ascii="Arial" w:hAnsi="Arial"/>
          <w:i/>
          <w:sz w:val="22"/>
          <w:szCs w:val="22"/>
          <w:rPrChange w:id="0" w:author="Administrator" w:date="2015-11-19T10:24:00Z">
            <w:rPr>
              <w:sz w:val="24"/>
              <w:i/>
              <w:szCs w:val="24"/>
              <w:rFonts w:ascii="Arial" w:hAnsi="Arial" w:cs="Arial"/>
            </w:rPr>
          </w:rPrChange>
        </w:rPr>
        <w:t>,</w:t>
      </w:r>
      <w:r>
        <w:rPr>
          <w:rFonts w:cs="Arial" w:ascii="Arial" w:hAnsi="Arial"/>
          <w:sz w:val="22"/>
          <w:szCs w:val="22"/>
          <w:rPrChange w:id="0" w:author="Administrator" w:date="2015-11-19T10:24:00Z">
            <w:rPr>
              <w:sz w:val="24"/>
              <w:szCs w:val="24"/>
              <w:rFonts w:ascii="Arial" w:hAnsi="Arial" w:cs="Arial"/>
            </w:rPr>
          </w:rPrChange>
        </w:rPr>
        <w:t xml:space="preserve"> </w:t>
      </w:r>
      <w:r>
        <w:rPr>
          <w:rFonts w:cs="Arial" w:ascii="Arial" w:hAnsi="Arial"/>
          <w:i/>
          <w:sz w:val="22"/>
          <w:szCs w:val="22"/>
          <w:rPrChange w:id="0" w:author="Administrator" w:date="2015-11-19T10:24:00Z">
            <w:rPr>
              <w:sz w:val="24"/>
              <w:i/>
              <w:szCs w:val="24"/>
              <w:rFonts w:ascii="Arial" w:hAnsi="Arial" w:cs="Arial"/>
            </w:rPr>
          </w:rPrChange>
        </w:rPr>
        <w:t>2007</w:t>
      </w:r>
      <w:r>
        <w:rPr>
          <w:rFonts w:cs="Arial" w:ascii="Arial" w:hAnsi="Arial"/>
          <w:sz w:val="22"/>
          <w:szCs w:val="22"/>
          <w:rPrChange w:id="0" w:author="Administrator" w:date="2015-11-19T10:24:00Z">
            <w:rPr>
              <w:sz w:val="24"/>
              <w:szCs w:val="24"/>
              <w:rFonts w:ascii="Arial" w:hAnsi="Arial" w:cs="Arial"/>
            </w:rPr>
          </w:rPrChange>
        </w:rPr>
        <w:t xml:space="preserve"> </w:t>
      </w:r>
      <w:r>
        <w:rPr>
          <w:rFonts w:cs="Arial" w:ascii="Arial" w:hAnsi="Arial"/>
          <w:sz w:val="22"/>
          <w:szCs w:val="22"/>
          <w:rPrChange w:id="0" w:author="Administrator" w:date="2015-11-19T10:24:00Z">
            <w:rPr>
              <w:sz w:val="24"/>
              <w:szCs w:val="24"/>
              <w:rFonts w:ascii="Arial" w:hAnsi="Arial" w:cs="Arial"/>
            </w:rPr>
          </w:rPrChange>
        </w:rPr>
        <w:t>;</w:t>
      </w:r>
      <w:r>
        <w:rPr>
          <w:rFonts w:cs="Arial" w:ascii="Arial" w:hAnsi="Arial"/>
          <w:sz w:val="22"/>
          <w:szCs w:val="22"/>
          <w:rPrChange w:id="0" w:author="Administrator" w:date="2015-11-19T10:24:00Z">
            <w:rPr>
              <w:sz w:val="24"/>
              <w:szCs w:val="24"/>
              <w:rFonts w:ascii="Arial" w:hAnsi="Arial" w:cs="Arial"/>
            </w:rPr>
          </w:rPrChange>
        </w:rPr>
        <w:t xml:space="preserve"> </w:t>
      </w:r>
      <w:r>
        <w:rPr>
          <w:rFonts w:cs="Arial" w:ascii="Arial" w:hAnsi="Arial"/>
          <w:i/>
          <w:sz w:val="22"/>
          <w:szCs w:val="22"/>
          <w:rPrChange w:id="0" w:author="Administrator" w:date="2015-11-19T10:24:00Z">
            <w:rPr>
              <w:sz w:val="24"/>
              <w:i/>
              <w:szCs w:val="24"/>
              <w:rFonts w:ascii="Arial" w:hAnsi="Arial" w:cs="Arial"/>
            </w:rPr>
          </w:rPrChange>
        </w:rPr>
        <w:t>Ramdharry et al., 2009</w:t>
      </w:r>
      <w:r>
        <w:rPr>
          <w:rFonts w:cs="Arial" w:ascii="Arial" w:hAnsi="Arial"/>
          <w:sz w:val="22"/>
          <w:szCs w:val="22"/>
          <w:rPrChange w:id="0" w:author="Administrator" w:date="2015-11-19T10:24:00Z">
            <w:rPr>
              <w:sz w:val="24"/>
              <w:szCs w:val="24"/>
              <w:rFonts w:ascii="Arial" w:hAnsi="Arial" w:cs="Arial"/>
            </w:rPr>
          </w:rPrChange>
        </w:rPr>
        <w:t>). Previous studies have investigated resistance training of the knee extensor and flexor muscles, but not the hip muscles (</w:t>
      </w:r>
      <w:r>
        <w:rPr>
          <w:rFonts w:cs="Arial" w:ascii="Arial" w:hAnsi="Arial"/>
          <w:i/>
          <w:sz w:val="22"/>
          <w:szCs w:val="22"/>
          <w:rPrChange w:id="0" w:author="Administrator" w:date="2015-11-19T10:24:00Z">
            <w:rPr>
              <w:sz w:val="24"/>
              <w:i/>
              <w:szCs w:val="24"/>
              <w:rFonts w:ascii="Arial" w:hAnsi="Arial" w:cs="Arial"/>
            </w:rPr>
          </w:rPrChange>
        </w:rPr>
        <w:t xml:space="preserve">Lindeman et al., 1995; </w:t>
      </w:r>
      <w:r>
        <w:rPr>
          <w:rFonts w:cs="Arial" w:ascii="Arial" w:hAnsi="Arial"/>
          <w:i/>
          <w:sz w:val="22"/>
          <w:szCs w:val="22"/>
          <w:rPrChange w:id="0" w:author="Administrator" w:date="2015-11-19T10:24:00Z">
            <w:rPr>
              <w:sz w:val="24"/>
              <w:i/>
              <w:szCs w:val="24"/>
              <w:rFonts w:ascii="Arial" w:hAnsi="Arial" w:cs="Arial"/>
            </w:rPr>
          </w:rPrChange>
        </w:rPr>
        <w:t>Chetlin</w:t>
      </w:r>
      <w:r>
        <w:rPr>
          <w:rFonts w:cs="Arial" w:ascii="Arial" w:hAnsi="Arial"/>
          <w:i/>
          <w:sz w:val="22"/>
          <w:szCs w:val="22"/>
          <w:rPrChange w:id="0" w:author="Administrator" w:date="2015-11-19T10:24:00Z">
            <w:rPr>
              <w:sz w:val="24"/>
              <w:i/>
              <w:szCs w:val="24"/>
              <w:rFonts w:ascii="Arial" w:hAnsi="Arial" w:cs="Arial"/>
            </w:rPr>
          </w:rPrChange>
        </w:rPr>
        <w:t xml:space="preserve"> et al., 2004</w:t>
      </w:r>
      <w:r>
        <w:rPr>
          <w:rFonts w:cs="Arial" w:ascii="Arial" w:hAnsi="Arial"/>
          <w:sz w:val="22"/>
          <w:szCs w:val="22"/>
          <w:rPrChange w:id="0" w:author="Administrator" w:date="2015-11-19T10:24:00Z">
            <w:rPr>
              <w:sz w:val="24"/>
              <w:szCs w:val="24"/>
              <w:rFonts w:ascii="Arial" w:hAnsi="Arial" w:cs="Arial"/>
            </w:rPr>
          </w:rPrChange>
        </w:rPr>
        <w:t>). The American College of Sport’s Medicine (ACSM) produce exercise prescription recommendations for resistance training, including some special populations, but this does not include people with neuropathy (</w:t>
      </w:r>
      <w:r>
        <w:rPr>
          <w:rFonts w:cs="Arial" w:ascii="Arial" w:hAnsi="Arial"/>
          <w:i/>
          <w:sz w:val="22"/>
          <w:szCs w:val="22"/>
          <w:rPrChange w:id="0" w:author="Administrator" w:date="2015-11-19T10:24:00Z">
            <w:rPr>
              <w:sz w:val="24"/>
              <w:i/>
              <w:szCs w:val="24"/>
              <w:rFonts w:ascii="Arial" w:hAnsi="Arial" w:cs="Arial"/>
            </w:rPr>
          </w:rPrChange>
        </w:rPr>
        <w:t>ACSM, 2009</w:t>
      </w:r>
      <w:r>
        <w:rPr>
          <w:rFonts w:cs="Arial" w:ascii="Arial" w:hAnsi="Arial"/>
          <w:sz w:val="22"/>
          <w:szCs w:val="22"/>
          <w:rPrChange w:id="0" w:author="Administrator" w:date="2015-11-19T10:24:00Z">
            <w:rPr>
              <w:sz w:val="24"/>
              <w:szCs w:val="24"/>
              <w:rFonts w:ascii="Arial" w:hAnsi="Arial" w:cs="Arial"/>
            </w:rPr>
          </w:rPrChange>
        </w:rPr>
        <w:t xml:space="preserve">). </w:t>
      </w:r>
    </w:p>
    <w:p>
      <w:pPr>
        <w:pStyle w:val="TextBody"/>
        <w:spacing w:lineRule="auto" w:line="276"/>
        <w:jc w:val="left"/>
        <w:rPr>
          <w:rFonts w:ascii="Arial" w:hAnsi="Arial" w:cs="Arial"/>
          <w:sz w:val="22"/>
          <w:szCs w:val="22"/>
        </w:rPr>
      </w:pPr>
      <w:r>
        <w:rPr>
          <w:rFonts w:cs="Arial" w:ascii="Arial" w:hAnsi="Arial"/>
          <w:sz w:val="22"/>
          <w:szCs w:val="22"/>
        </w:rPr>
      </w:r>
    </w:p>
    <w:p>
      <w:pPr>
        <w:pStyle w:val="TextBody"/>
        <w:spacing w:lineRule="auto" w:line="276"/>
        <w:jc w:val="left"/>
        <w:pPrChange w:id="0" w:author="Administrator" w:date="2015-11-19T10:25:00Z">
          <w:pPr>
            <w:jc w:val="left"/>
            <w:spacing w:lineRule="auto" w:line="480"/>
          </w:pPr>
        </w:pPrChange>
        <w:rPr>
          <w:rFonts w:ascii="Arial" w:hAnsi="Arial" w:cs="Arial"/>
          <w:sz w:val="22"/>
          <w:szCs w:val="22"/>
        </w:rPr>
      </w:pPr>
      <w:r>
        <w:rPr>
          <w:rFonts w:cs="Arial" w:ascii="Arial" w:hAnsi="Arial"/>
          <w:sz w:val="22"/>
          <w:szCs w:val="22"/>
        </w:rPr>
        <w:t xml:space="preserve">This pilot study had two aims: (1) ascertain whether the hip flexor muscles could be strengthened using a home based resistance training prescription for strength and endurance, according to the general ACSM guidelines; </w:t>
      </w:r>
      <w:r>
        <w:rPr>
          <w:rFonts w:cs="Arial" w:ascii="Arial" w:hAnsi="Arial"/>
          <w:sz w:val="22"/>
          <w:szCs w:val="22"/>
          <w:rPrChange w:id="0" w:author="Administrator" w:date="2015-11-19T10:24:00Z">
            <w:rPr>
              <w:sz w:val="24"/>
              <w:szCs w:val="24"/>
              <w:rFonts w:ascii="Arial" w:hAnsi="Arial" w:cs="Arial"/>
            </w:rPr>
          </w:rPrChange>
        </w:rPr>
        <w:t xml:space="preserve">and </w:t>
      </w:r>
      <w:r>
        <w:rPr>
          <w:rFonts w:cs="Arial" w:ascii="Arial" w:hAnsi="Arial"/>
          <w:sz w:val="22"/>
          <w:szCs w:val="22"/>
          <w:rPrChange w:id="0" w:author="Administrator" w:date="2015-11-19T10:24:00Z">
            <w:rPr>
              <w:sz w:val="24"/>
              <w:szCs w:val="24"/>
              <w:rFonts w:ascii="Arial" w:hAnsi="Arial" w:cs="Arial"/>
            </w:rPr>
          </w:rPrChange>
        </w:rPr>
        <w:t>(2) ascertain whether training the hip flexor muscles improves the gait parameters of speed and endurance</w:t>
      </w:r>
      <w:r>
        <w:rPr>
          <w:rFonts w:cs="Arial" w:ascii="Arial" w:hAnsi="Arial"/>
          <w:sz w:val="22"/>
          <w:szCs w:val="22"/>
          <w:rPrChange w:id="0" w:author="Administrator" w:date="2015-11-19T10:24:00Z">
            <w:rPr>
              <w:sz w:val="24"/>
              <w:szCs w:val="24"/>
              <w:rFonts w:ascii="Arial" w:hAnsi="Arial" w:cs="Arial"/>
            </w:rPr>
          </w:rPrChange>
        </w:rPr>
        <w:t>, in view of the role of the hip flexors in compensatory gait patterns.</w:t>
      </w:r>
    </w:p>
    <w:p>
      <w:pPr>
        <w:pStyle w:val="TextBody"/>
        <w:spacing w:lineRule="auto" w:line="276"/>
        <w:jc w:val="left"/>
        <w:rPr>
          <w:rFonts w:ascii="Arial" w:hAnsi="Arial" w:cs="Arial"/>
          <w:sz w:val="22"/>
          <w:szCs w:val="22"/>
          <w:lang w:val="it-IT"/>
        </w:rPr>
      </w:pPr>
      <w:r>
        <w:rPr>
          <w:rFonts w:cs="Arial" w:ascii="Arial" w:hAnsi="Arial"/>
          <w:sz w:val="22"/>
          <w:szCs w:val="22"/>
          <w:lang w:val="it-IT"/>
        </w:rPr>
      </w:r>
    </w:p>
    <w:p>
      <w:pPr>
        <w:pStyle w:val="Normal"/>
        <w:spacing w:before="0" w:after="0"/>
        <w:pPrChange w:id="0" w:author="Administrator" w:date="2015-11-19T10:25:00Z">
          <w:pPr>
            <w:spacing w:lineRule="auto" w:line="480" w:before="0" w:after="0"/>
          </w:pPr>
        </w:pPrChange>
        <w:rPr>
          <w:rFonts w:ascii="Arial" w:hAnsi="Arial" w:cs="Arial"/>
        </w:rPr>
      </w:pPr>
      <w:r>
        <w:rPr>
          <w:rFonts w:cs="Arial" w:ascii="Arial" w:hAnsi="Arial"/>
          <w:lang w:val="it-IT"/>
          <w:rPrChange w:id="0" w:author="Administrator" w:date="2015-11-19T10:24:00Z">
            <w:rPr>
              <w:sz w:val="24"/>
              <w:szCs w:val="24"/>
              <w:rFonts w:ascii="Arial" w:hAnsi="Arial" w:cs="Arial"/>
              <w:lang w:val="it-IT"/>
            </w:rPr>
          </w:rPrChange>
        </w:rPr>
        <w:t>We</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used a randomised, controlled, single-blinded crossover design</w:t>
      </w:r>
      <w:r>
        <w:rPr>
          <w:rFonts w:cs="Arial" w:ascii="Arial" w:hAnsi="Arial"/>
          <w:rPrChange w:id="0" w:author="Administrator" w:date="2015-11-19T10:24:00Z">
            <w:rPr>
              <w:sz w:val="24"/>
              <w:szCs w:val="24"/>
              <w:rFonts w:ascii="Arial" w:hAnsi="Arial" w:cs="Arial"/>
            </w:rPr>
          </w:rPrChange>
        </w:rPr>
        <w:t xml:space="preserve"> of</w:t>
      </w:r>
      <w:r>
        <w:rPr>
          <w:rFonts w:cs="Arial" w:ascii="Arial" w:hAnsi="Arial"/>
          <w:rPrChange w:id="0" w:author="Administrator" w:date="2015-11-19T10:24:00Z">
            <w:rPr>
              <w:sz w:val="24"/>
              <w:szCs w:val="24"/>
              <w:rFonts w:ascii="Arial" w:hAnsi="Arial" w:cs="Arial"/>
            </w:rPr>
          </w:rPrChange>
        </w:rPr>
        <w:t xml:space="preserve"> two 16 week blocks, either control or training periods, separated by an 8 week washout phase</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Block randomisation was used to allocate the individual to group A (training first) or B (control period first)</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stratified using the </w:t>
      </w:r>
    </w:p>
    <w:p>
      <w:pPr>
        <w:pStyle w:val="Normal"/>
        <w:spacing w:before="0" w:after="0"/>
        <w:pPrChange w:id="0" w:author="Administrator" w:date="2015-11-19T10:25:00Z">
          <w:pPr>
            <w:spacing w:lineRule="auto" w:line="480" w:before="0" w:after="0"/>
          </w:pPr>
        </w:pPrChange>
        <w:rPr>
          <w:rFonts w:ascii="Arial" w:hAnsi="Arial" w:cs="Arial"/>
          <w:i/>
          <w:i/>
        </w:rPr>
      </w:pPr>
      <w:r>
        <w:rPr>
          <w:rFonts w:cs="Arial" w:ascii="Arial" w:hAnsi="Arial"/>
        </w:rPr>
        <w:t>Charcot Marie Tooth Neuropathy Examination Score (CMTNS) (mild: 0 to 8, moderate: 9 to 16, or severe: &gt; 16) (</w:t>
      </w:r>
      <w:r>
        <w:rPr>
          <w:rFonts w:cs="Arial" w:ascii="Arial" w:hAnsi="Arial"/>
          <w:i/>
          <w:rPrChange w:id="0" w:author="Administrator" w:date="2015-11-19T10:24:00Z">
            <w:rPr>
              <w:sz w:val="24"/>
              <w:i/>
              <w:szCs w:val="24"/>
              <w:rFonts w:ascii="Arial" w:hAnsi="Arial" w:cs="Arial"/>
            </w:rPr>
          </w:rPrChange>
        </w:rPr>
        <w:t>Shy, et al., 2005).</w:t>
      </w:r>
    </w:p>
    <w:p>
      <w:pPr>
        <w:pStyle w:val="Normal"/>
        <w:spacing w:before="0" w:after="0"/>
        <w:rPr>
          <w:rFonts w:ascii="Arial" w:hAnsi="Arial" w:cs="Arial"/>
        </w:rPr>
      </w:pPr>
      <w:r>
        <w:rPr>
          <w:rFonts w:cs="Arial" w:ascii="Arial" w:hAnsi="Arial"/>
        </w:rPr>
      </w:r>
    </w:p>
    <w:p>
      <w:pPr>
        <w:pStyle w:val="Normal"/>
        <w:pPrChange w:id="0" w:author="Administrator" w:date="2015-11-19T10:25:00Z">
          <w:pPr>
            <w:spacing w:lineRule="auto" w:line="480"/>
          </w:pPr>
        </w:pPrChange>
        <w:rPr>
          <w:rFonts w:ascii="Arial" w:hAnsi="Arial" w:cs="Arial"/>
        </w:rPr>
      </w:pPr>
      <w:r>
        <w:rPr>
          <w:rFonts w:cs="Arial" w:ascii="Arial" w:hAnsi="Arial"/>
          <w:b/>
          <w:i/>
        </w:rPr>
        <w:t>Training protocol:</w:t>
      </w:r>
      <w:r>
        <w:rPr>
          <w:rFonts w:cs="Arial" w:ascii="Arial" w:hAnsi="Arial"/>
          <w:rPrChange w:id="0" w:author="Administrator" w:date="2015-11-19T10:24:00Z">
            <w:rPr>
              <w:sz w:val="24"/>
              <w:szCs w:val="24"/>
              <w:rFonts w:ascii="Arial" w:hAnsi="Arial" w:cs="Arial"/>
            </w:rPr>
          </w:rPrChange>
        </w:rPr>
        <w:t xml:space="preserve"> The training protocol was informed by the American College of Sports Medicine (ACSM) guidelines on exercise prescription</w:t>
      </w:r>
      <w:r>
        <w:rPr>
          <w:rFonts w:cs="Arial" w:ascii="Arial" w:hAnsi="Arial"/>
          <w:rPrChange w:id="0" w:author="Administrator" w:date="2015-11-19T10:24:00Z">
            <w:rPr>
              <w:sz w:val="24"/>
              <w:szCs w:val="24"/>
              <w:rFonts w:ascii="Arial" w:hAnsi="Arial" w:cs="Arial"/>
            </w:rPr>
          </w:rPrChange>
        </w:rPr>
        <w:t xml:space="preserve"> to increase muscle strength and endurance</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ACSM, 2009</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We used</w:t>
      </w:r>
      <w:r>
        <w:rPr>
          <w:rFonts w:cs="Arial" w:ascii="Arial" w:hAnsi="Arial"/>
          <w:rPrChange w:id="0" w:author="Administrator" w:date="2015-11-19T10:24:00Z">
            <w:rPr>
              <w:sz w:val="24"/>
              <w:szCs w:val="24"/>
              <w:rFonts w:ascii="Arial" w:hAnsi="Arial" w:cs="Arial"/>
            </w:rPr>
          </w:rPrChange>
        </w:rPr>
        <w:t xml:space="preserve"> ankle weights</w:t>
      </w:r>
      <w:r>
        <w:rPr>
          <w:rFonts w:cs="Arial" w:ascii="Arial" w:hAnsi="Arial"/>
          <w:rPrChange w:id="0" w:author="Administrator" w:date="2015-11-19T10:24:00Z">
            <w:rPr>
              <w:sz w:val="24"/>
              <w:szCs w:val="24"/>
              <w:rFonts w:ascii="Arial" w:hAnsi="Arial" w:cs="Arial"/>
            </w:rPr>
          </w:rPrChange>
        </w:rPr>
        <w:t xml:space="preserve"> with</w:t>
      </w:r>
      <w:r>
        <w:rPr>
          <w:rFonts w:cs="Arial" w:ascii="Arial" w:hAnsi="Arial"/>
          <w:rPrChange w:id="0" w:author="Administrator" w:date="2015-11-19T10:24:00Z">
            <w:rPr>
              <w:sz w:val="24"/>
              <w:szCs w:val="24"/>
              <w:rFonts w:ascii="Arial" w:hAnsi="Arial" w:cs="Arial"/>
            </w:rPr>
          </w:rPrChange>
        </w:rPr>
        <w:t xml:space="preserve"> 0.5kg </w:t>
      </w:r>
      <w:r>
        <w:rPr>
          <w:rFonts w:cs="Arial" w:ascii="Arial" w:hAnsi="Arial"/>
          <w:rPrChange w:id="0" w:author="Administrator" w:date="2015-11-19T10:24:00Z">
            <w:rPr>
              <w:sz w:val="24"/>
              <w:szCs w:val="24"/>
              <w:rFonts w:ascii="Arial" w:hAnsi="Arial" w:cs="Arial"/>
            </w:rPr>
          </w:rPrChange>
        </w:rPr>
        <w:t>increments</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 xml:space="preserve">and </w:t>
      </w:r>
      <w:r>
        <w:rPr>
          <w:rFonts w:cs="Arial" w:ascii="Arial" w:hAnsi="Arial"/>
          <w:rPrChange w:id="0" w:author="Administrator" w:date="2015-11-19T10:24:00Z">
            <w:rPr>
              <w:sz w:val="24"/>
              <w:szCs w:val="24"/>
              <w:rFonts w:ascii="Arial" w:hAnsi="Arial" w:cs="Arial"/>
            </w:rPr>
          </w:rPrChange>
        </w:rPr>
        <w:t>progressed from</w:t>
      </w:r>
      <w:r>
        <w:rPr>
          <w:rFonts w:cs="Arial" w:ascii="Arial" w:hAnsi="Arial"/>
          <w:rPrChange w:id="0" w:author="Administrator" w:date="2015-11-19T10:24:00Z">
            <w:rPr>
              <w:sz w:val="24"/>
              <w:szCs w:val="24"/>
              <w:rFonts w:ascii="Arial" w:hAnsi="Arial" w:cs="Arial"/>
            </w:rPr>
          </w:rPrChange>
        </w:rPr>
        <w:t xml:space="preserve"> loads at</w:t>
      </w:r>
      <w:r>
        <w:rPr>
          <w:rFonts w:cs="Arial" w:ascii="Arial" w:hAnsi="Arial"/>
          <w:rPrChange w:id="0" w:author="Administrator" w:date="2015-11-19T10:24:00Z">
            <w:rPr>
              <w:sz w:val="24"/>
              <w:szCs w:val="24"/>
              <w:rFonts w:ascii="Arial" w:hAnsi="Arial" w:cs="Arial"/>
              <w:color w:val="000000"/>
            </w:rPr>
          </w:rPrChange>
        </w:rPr>
        <w:t xml:space="preserve"> 40% of the maximal voluntary isometric contraction (MVC) to 60% over the training period. </w:t>
      </w:r>
      <w:r>
        <w:rPr>
          <w:rFonts w:cs="Arial" w:ascii="Arial" w:hAnsi="Arial"/>
          <w:rPrChange w:id="0" w:author="Administrator" w:date="2015-11-19T10:24:00Z">
            <w:rPr>
              <w:sz w:val="24"/>
              <w:szCs w:val="24"/>
              <w:rFonts w:ascii="Arial" w:hAnsi="Arial" w:cs="Arial"/>
            </w:rPr>
          </w:rPrChange>
        </w:rPr>
        <w:t xml:space="preserve">Subjects performed two consecutive sets </w:t>
      </w:r>
      <w:r>
        <w:rPr>
          <w:rFonts w:cs="Arial" w:ascii="Arial" w:hAnsi="Arial"/>
          <w:rPrChange w:id="0" w:author="Administrator" w:date="2015-11-19T10:24:00Z">
            <w:rPr>
              <w:sz w:val="24"/>
              <w:szCs w:val="24"/>
              <w:rFonts w:ascii="Arial" w:hAnsi="Arial" w:cs="Arial"/>
            </w:rPr>
          </w:rPrChange>
        </w:rPr>
        <w:t xml:space="preserve">of 8-12 repetitions </w:t>
      </w:r>
      <w:r>
        <w:rPr>
          <w:rFonts w:cs="Arial" w:ascii="Arial" w:hAnsi="Arial"/>
          <w:rPrChange w:id="0" w:author="Administrator" w:date="2015-11-19T10:24:00Z">
            <w:rPr>
              <w:sz w:val="24"/>
              <w:szCs w:val="24"/>
              <w:rFonts w:ascii="Arial" w:hAnsi="Arial" w:cs="Arial"/>
            </w:rPr>
          </w:rPrChange>
        </w:rPr>
        <w:t>on four training days each week for 16 weeks (</w:t>
      </w:r>
      <w:r>
        <w:rPr>
          <w:rFonts w:cs="Arial" w:ascii="Arial" w:hAnsi="Arial"/>
          <w:i/>
          <w:rPrChange w:id="0" w:author="Administrator" w:date="2015-11-19T10:24:00Z">
            <w:rPr>
              <w:sz w:val="24"/>
              <w:i/>
              <w:szCs w:val="24"/>
              <w:rFonts w:ascii="Arial" w:hAnsi="Arial" w:cs="Arial"/>
            </w:rPr>
          </w:rPrChange>
        </w:rPr>
        <w:t>ACSM, 2009</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The</w:t>
      </w:r>
      <w:r>
        <w:rPr>
          <w:rFonts w:cs="Arial" w:ascii="Arial" w:hAnsi="Arial"/>
          <w:rPrChange w:id="0" w:author="Administrator" w:date="2015-11-19T10:24:00Z">
            <w:rPr>
              <w:sz w:val="24"/>
              <w:szCs w:val="24"/>
              <w:rFonts w:ascii="Arial" w:hAnsi="Arial" w:cs="Arial"/>
            </w:rPr>
          </w:rPrChange>
        </w:rPr>
        <w:t xml:space="preserve"> exercise </w:t>
      </w:r>
      <w:r>
        <w:rPr>
          <w:rFonts w:cs="Arial" w:ascii="Arial" w:hAnsi="Arial"/>
          <w:rPrChange w:id="0" w:author="Administrator" w:date="2015-11-19T10:24:00Z">
            <w:rPr>
              <w:sz w:val="24"/>
              <w:szCs w:val="24"/>
              <w:rFonts w:ascii="Arial" w:hAnsi="Arial" w:cs="Arial"/>
            </w:rPr>
          </w:rPrChange>
        </w:rPr>
        <w:t xml:space="preserve">was performed in </w:t>
      </w:r>
      <w:r>
        <w:rPr>
          <w:rFonts w:cs="Arial" w:ascii="Arial" w:hAnsi="Arial"/>
          <w:rPrChange w:id="0" w:author="Administrator" w:date="2015-11-19T10:24:00Z">
            <w:rPr>
              <w:sz w:val="24"/>
              <w:szCs w:val="24"/>
              <w:rFonts w:ascii="Arial" w:hAnsi="Arial" w:cs="Arial"/>
            </w:rPr>
          </w:rPrChange>
        </w:rPr>
        <w:t xml:space="preserve">supine </w:t>
      </w:r>
      <w:r>
        <w:rPr>
          <w:rFonts w:cs="Arial" w:ascii="Arial" w:hAnsi="Arial"/>
          <w:rPrChange w:id="0" w:author="Administrator" w:date="2015-11-19T10:24:00Z">
            <w:rPr>
              <w:sz w:val="24"/>
              <w:szCs w:val="24"/>
              <w:rFonts w:ascii="Arial" w:hAnsi="Arial" w:cs="Arial"/>
            </w:rPr>
          </w:rPrChange>
        </w:rPr>
        <w:t>and p</w:t>
      </w:r>
      <w:r>
        <w:rPr>
          <w:rFonts w:cs="Arial" w:ascii="Arial" w:hAnsi="Arial"/>
          <w:rPrChange w:id="0" w:author="Administrator" w:date="2015-11-19T10:24:00Z">
            <w:rPr>
              <w:sz w:val="24"/>
              <w:szCs w:val="24"/>
              <w:rFonts w:ascii="Arial" w:hAnsi="Arial" w:cs="Arial"/>
            </w:rPr>
          </w:rPrChange>
        </w:rPr>
        <w:t>articipants moved the load from 10˚ hip extension to 45˚ hip flexion</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the range observed</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during</w:t>
      </w:r>
      <w:r>
        <w:rPr>
          <w:rFonts w:cs="Arial" w:ascii="Arial" w:hAnsi="Arial"/>
          <w:rPrChange w:id="0" w:author="Administrator" w:date="2015-11-19T10:24:00Z">
            <w:rPr>
              <w:sz w:val="24"/>
              <w:szCs w:val="24"/>
              <w:rFonts w:ascii="Arial" w:hAnsi="Arial" w:cs="Arial"/>
            </w:rPr>
          </w:rPrChange>
        </w:rPr>
        <w:t xml:space="preserve"> walking (</w:t>
      </w:r>
      <w:r>
        <w:rPr>
          <w:rFonts w:cs="Arial" w:ascii="Arial" w:hAnsi="Arial"/>
          <w:i/>
          <w:rPrChange w:id="0" w:author="Administrator" w:date="2015-11-19T10:24:00Z">
            <w:rPr>
              <w:sz w:val="24"/>
              <w:i/>
              <w:szCs w:val="24"/>
              <w:rFonts w:ascii="Arial" w:hAnsi="Arial" w:cs="Arial"/>
            </w:rPr>
          </w:rPrChange>
        </w:rPr>
        <w:t>Don et al., 2007, Newman et al., 2007</w:t>
      </w:r>
      <w:r>
        <w:rPr>
          <w:rFonts w:cs="Arial" w:ascii="Arial" w:hAnsi="Arial"/>
          <w:rPrChange w:id="0" w:author="Administrator" w:date="2015-11-19T10:24:00Z">
            <w:rPr>
              <w:sz w:val="24"/>
              <w:szCs w:val="24"/>
              <w:rFonts w:ascii="Arial" w:hAnsi="Arial" w:cs="Arial"/>
            </w:rPr>
          </w:rPrChange>
        </w:rPr>
        <w:t xml:space="preserve">). </w:t>
      </w:r>
    </w:p>
    <w:p>
      <w:pPr>
        <w:pStyle w:val="Normal"/>
        <w:pPrChange w:id="0" w:author="Administrator" w:date="2015-11-19T10:25:00Z">
          <w:pPr>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color w:val="000000"/>
            </w:rPr>
          </w:rPrChange>
        </w:rPr>
        <w:t>We monitored p</w:t>
      </w:r>
      <w:r>
        <w:rPr>
          <w:rFonts w:cs="Arial" w:ascii="Arial" w:hAnsi="Arial"/>
          <w:rPrChange w:id="0" w:author="Administrator" w:date="2015-11-19T10:24:00Z">
            <w:rPr>
              <w:sz w:val="24"/>
              <w:szCs w:val="24"/>
              <w:rFonts w:ascii="Arial" w:hAnsi="Arial" w:cs="Arial"/>
              <w:color w:val="000000"/>
            </w:rPr>
          </w:rPrChange>
        </w:rPr>
        <w:t xml:space="preserve">articipants </w:t>
      </w:r>
      <w:r>
        <w:rPr>
          <w:rFonts w:cs="Arial" w:ascii="Arial" w:hAnsi="Arial"/>
          <w:rPrChange w:id="0" w:author="Administrator" w:date="2015-11-19T10:24:00Z">
            <w:rPr>
              <w:sz w:val="24"/>
              <w:szCs w:val="24"/>
              <w:rFonts w:ascii="Arial" w:hAnsi="Arial" w:cs="Arial"/>
              <w:color w:val="000000"/>
            </w:rPr>
          </w:rPrChange>
        </w:rPr>
        <w:t xml:space="preserve">by </w:t>
      </w:r>
      <w:r>
        <w:rPr>
          <w:rFonts w:cs="Arial" w:ascii="Arial" w:hAnsi="Arial"/>
          <w:rPrChange w:id="0" w:author="Administrator" w:date="2015-11-19T10:24:00Z">
            <w:rPr>
              <w:sz w:val="24"/>
              <w:szCs w:val="24"/>
              <w:rFonts w:ascii="Arial" w:hAnsi="Arial" w:cs="Arial"/>
              <w:color w:val="000000"/>
            </w:rPr>
          </w:rPrChange>
        </w:rPr>
        <w:t xml:space="preserve">an exercise diary, </w:t>
      </w:r>
      <w:r>
        <w:rPr>
          <w:rFonts w:cs="Arial" w:ascii="Arial" w:hAnsi="Arial"/>
          <w:rPrChange w:id="0" w:author="Administrator" w:date="2015-11-19T10:24:00Z">
            <w:rPr>
              <w:sz w:val="24"/>
              <w:szCs w:val="24"/>
              <w:rFonts w:ascii="Arial" w:hAnsi="Arial" w:cs="Arial"/>
              <w:color w:val="000000"/>
            </w:rPr>
          </w:rPrChange>
        </w:rPr>
        <w:t>weekly telephone calls</w:t>
      </w:r>
      <w:r>
        <w:rPr>
          <w:rFonts w:cs="Arial" w:ascii="Arial" w:hAnsi="Arial"/>
          <w:rPrChange w:id="0" w:author="Administrator" w:date="2015-11-19T10:24:00Z">
            <w:rPr>
              <w:sz w:val="24"/>
              <w:szCs w:val="24"/>
              <w:rFonts w:ascii="Arial" w:hAnsi="Arial" w:cs="Arial"/>
              <w:color w:val="000000"/>
            </w:rPr>
          </w:rPrChange>
        </w:rPr>
        <w:t xml:space="preserve"> and monthly visits to progress resistance</w:t>
      </w:r>
      <w:r>
        <w:rPr>
          <w:rFonts w:cs="Arial" w:ascii="Arial" w:hAnsi="Arial"/>
          <w:rPrChange w:id="0" w:author="Administrator" w:date="2015-11-19T10:24:00Z">
            <w:rPr>
              <w:sz w:val="24"/>
              <w:szCs w:val="24"/>
              <w:rFonts w:ascii="Arial" w:hAnsi="Arial" w:cs="Arial"/>
              <w:color w:val="000000"/>
            </w:rPr>
          </w:rPrChange>
        </w:rPr>
        <w:t xml:space="preserve">. </w:t>
      </w:r>
      <w:r>
        <w:rPr>
          <w:rFonts w:cs="Arial" w:ascii="Arial" w:hAnsi="Arial"/>
          <w:rPrChange w:id="0" w:author="Administrator" w:date="2015-11-19T10:24:00Z">
            <w:rPr>
              <w:sz w:val="24"/>
              <w:szCs w:val="24"/>
              <w:rFonts w:ascii="Arial" w:hAnsi="Arial" w:cs="Arial"/>
            </w:rPr>
          </w:rPrChange>
        </w:rPr>
        <w:t xml:space="preserve"> After the training or control period, subjects had an 8 week wash out, reversal period. </w:t>
      </w:r>
    </w:p>
    <w:p>
      <w:pPr>
        <w:pStyle w:val="Normal"/>
        <w:pPrChange w:id="0" w:author="Administrator" w:date="2015-11-19T10:25:00Z">
          <w:pPr>
            <w:spacing w:lineRule="auto" w:line="480"/>
          </w:pPr>
        </w:pPrChange>
        <w:rPr>
          <w:rFonts w:ascii="Arial" w:hAnsi="Arial" w:cs="Arial"/>
        </w:rPr>
      </w:pPr>
      <w:r>
        <w:rPr>
          <w:rFonts w:cs="Arial" w:ascii="Arial" w:hAnsi="Arial"/>
          <w:b/>
          <w:i/>
        </w:rPr>
        <w:t>Outcome measurement:</w:t>
      </w:r>
      <w:r>
        <w:rPr>
          <w:rFonts w:cs="Arial" w:ascii="Arial" w:hAnsi="Arial"/>
          <w:i/>
          <w:rPrChange w:id="0" w:author="Administrator" w:date="2015-11-19T10:24:00Z">
            <w:rPr>
              <w:sz w:val="24"/>
              <w:i/>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Subjects attended four measurement sessions: baseline, after training, after washout and after control period</w:t>
      </w:r>
      <w:r>
        <w:rPr>
          <w:rFonts w:cs="Arial" w:ascii="Arial" w:hAnsi="Arial"/>
          <w:i/>
          <w:rPrChange w:id="0" w:author="Administrator" w:date="2015-11-19T10:24:00Z">
            <w:rPr>
              <w:sz w:val="24"/>
              <w:i/>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Baseline measures </w:t>
      </w:r>
      <w:r>
        <w:rPr>
          <w:rFonts w:cs="Arial" w:ascii="Arial" w:hAnsi="Arial"/>
          <w:rPrChange w:id="0" w:author="Administrator" w:date="2015-11-19T10:24:00Z">
            <w:rPr>
              <w:sz w:val="24"/>
              <w:szCs w:val="24"/>
              <w:rFonts w:ascii="Arial" w:hAnsi="Arial" w:cs="Arial"/>
            </w:rPr>
          </w:rPrChange>
        </w:rPr>
        <w:t>of disease severity (</w:t>
      </w:r>
      <w:r>
        <w:rPr>
          <w:rFonts w:cs="Arial" w:ascii="Arial" w:hAnsi="Arial"/>
          <w:rPrChange w:id="0" w:author="Administrator" w:date="2015-11-19T10:24:00Z">
            <w:rPr>
              <w:sz w:val="24"/>
              <w:szCs w:val="24"/>
              <w:rFonts w:ascii="Arial" w:hAnsi="Arial" w:cs="Arial"/>
            </w:rPr>
          </w:rPrChange>
        </w:rPr>
        <w:t>CMTNS</w:t>
      </w:r>
      <w:r>
        <w:rPr>
          <w:rFonts w:cs="Arial" w:ascii="Arial" w:hAnsi="Arial"/>
          <w:rPrChange w:id="0" w:author="Administrator" w:date="2015-11-19T10:24:00Z">
            <w:rPr>
              <w:sz w:val="24"/>
              <w:szCs w:val="24"/>
              <w:rFonts w:ascii="Arial" w:hAnsi="Arial" w:cs="Arial"/>
            </w:rPr>
          </w:rPrChange>
        </w:rPr>
        <w:t xml:space="preserve">), lower limb muscles strength (hand held </w:t>
      </w:r>
      <w:r>
        <w:rPr>
          <w:rFonts w:cs="Arial" w:ascii="Arial" w:hAnsi="Arial"/>
          <w:rPrChange w:id="0" w:author="Administrator" w:date="2015-11-19T10:24:00Z">
            <w:rPr>
              <w:sz w:val="24"/>
              <w:szCs w:val="24"/>
              <w:rFonts w:ascii="Arial" w:hAnsi="Arial" w:cs="Arial"/>
            </w:rPr>
          </w:rPrChange>
        </w:rPr>
        <w:t>myometry</w:t>
      </w:r>
      <w:r>
        <w:rPr>
          <w:rFonts w:cs="Arial" w:ascii="Arial" w:hAnsi="Arial"/>
          <w:rPrChange w:id="0" w:author="Administrator" w:date="2015-11-19T10:24:00Z">
            <w:rPr>
              <w:sz w:val="24"/>
              <w:szCs w:val="24"/>
              <w:rFonts w:ascii="Arial" w:hAnsi="Arial" w:cs="Arial"/>
            </w:rPr>
          </w:rPrChange>
        </w:rPr>
        <w:t xml:space="preserve">) and sensory impairment (light touch and vibration threshold) </w:t>
      </w:r>
      <w:r>
        <w:rPr>
          <w:rFonts w:cs="Arial" w:ascii="Arial" w:hAnsi="Arial"/>
          <w:rPrChange w:id="0" w:author="Administrator" w:date="2015-11-19T10:24:00Z">
            <w:rPr>
              <w:sz w:val="24"/>
              <w:szCs w:val="24"/>
              <w:rFonts w:ascii="Arial" w:hAnsi="Arial" w:cs="Arial"/>
            </w:rPr>
          </w:rPrChange>
        </w:rPr>
        <w:t>were taken to characterise the participants</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 xml:space="preserve">(Shy et al., 2007; Phillips et al., 2000; Chong and </w:t>
      </w:r>
      <w:r>
        <w:rPr>
          <w:rFonts w:cs="Arial" w:ascii="Arial" w:hAnsi="Arial"/>
          <w:i/>
          <w:rPrChange w:id="0" w:author="Administrator" w:date="2015-11-19T10:24:00Z">
            <w:rPr>
              <w:sz w:val="24"/>
              <w:i/>
              <w:szCs w:val="24"/>
              <w:rFonts w:ascii="Arial" w:hAnsi="Arial" w:cs="Arial"/>
            </w:rPr>
          </w:rPrChange>
        </w:rPr>
        <w:t>Cros</w:t>
      </w:r>
      <w:r>
        <w:rPr>
          <w:rFonts w:cs="Arial" w:ascii="Arial" w:hAnsi="Arial"/>
          <w:i/>
          <w:rPrChange w:id="0" w:author="Administrator" w:date="2015-11-19T10:24:00Z">
            <w:rPr>
              <w:sz w:val="24"/>
              <w:i/>
              <w:szCs w:val="24"/>
              <w:rFonts w:ascii="Arial" w:hAnsi="Arial" w:cs="Arial"/>
            </w:rPr>
          </w:rPrChange>
        </w:rPr>
        <w:t>, 2004)</w:t>
      </w:r>
      <w:r>
        <w:rPr>
          <w:rFonts w:cs="Arial" w:ascii="Arial" w:hAnsi="Arial"/>
          <w:rPrChange w:id="0" w:author="Administrator" w:date="2015-11-19T10:24:00Z">
            <w:rPr>
              <w:sz w:val="24"/>
              <w:szCs w:val="24"/>
              <w:rFonts w:ascii="Arial" w:hAnsi="Arial" w:cs="Arial"/>
            </w:rPr>
          </w:rPrChange>
        </w:rPr>
        <w:t>.</w:t>
      </w:r>
    </w:p>
    <w:p>
      <w:pPr>
        <w:pStyle w:val="Normal"/>
        <w:pPrChange w:id="0" w:author="Administrator" w:date="2015-11-19T10:25:00Z">
          <w:pPr>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The primary outcome measure was peak muscle strength. A fixed </w:t>
      </w:r>
      <w:r>
        <w:rPr>
          <w:rFonts w:cs="Arial" w:ascii="Arial" w:hAnsi="Arial"/>
          <w:rPrChange w:id="0" w:author="Administrator" w:date="2015-11-19T10:24:00Z">
            <w:rPr>
              <w:sz w:val="24"/>
              <w:szCs w:val="24"/>
              <w:rFonts w:ascii="Arial" w:hAnsi="Arial" w:cs="Arial"/>
            </w:rPr>
          </w:rPrChange>
        </w:rPr>
        <w:t>myometry</w:t>
      </w:r>
      <w:r>
        <w:rPr>
          <w:rFonts w:cs="Arial" w:ascii="Arial" w:hAnsi="Arial"/>
          <w:rPrChange w:id="0" w:author="Administrator" w:date="2015-11-19T10:24:00Z">
            <w:rPr>
              <w:sz w:val="24"/>
              <w:szCs w:val="24"/>
              <w:rFonts w:ascii="Arial" w:hAnsi="Arial" w:cs="Arial"/>
            </w:rPr>
          </w:rPrChange>
        </w:rPr>
        <w:t xml:space="preserve"> set up was used to measure maximum voluntary contraction (MVC) of the hip flexors (</w:t>
      </w:r>
      <w:r>
        <w:rPr>
          <w:rFonts w:cs="Arial" w:ascii="Arial" w:hAnsi="Arial"/>
          <w:i/>
          <w:rPrChange w:id="0" w:author="Administrator" w:date="2015-11-19T10:24:00Z">
            <w:rPr>
              <w:sz w:val="24"/>
              <w:i/>
              <w:szCs w:val="24"/>
              <w:rFonts w:ascii="Arial" w:hAnsi="Arial" w:cs="Arial"/>
            </w:rPr>
          </w:rPrChange>
        </w:rPr>
        <w:t>Schwid</w:t>
      </w:r>
      <w:r>
        <w:rPr>
          <w:rFonts w:cs="Arial" w:ascii="Arial" w:hAnsi="Arial"/>
          <w:i/>
          <w:rPrChange w:id="0" w:author="Administrator" w:date="2015-11-19T10:24:00Z">
            <w:rPr>
              <w:sz w:val="24"/>
              <w:i/>
              <w:szCs w:val="24"/>
              <w:rFonts w:ascii="Arial" w:hAnsi="Arial" w:cs="Arial"/>
            </w:rPr>
          </w:rPrChange>
        </w:rPr>
        <w:t xml:space="preserve"> et al., 1999)</w:t>
      </w:r>
      <w:r>
        <w:rPr>
          <w:rFonts w:cs="Arial" w:ascii="Arial" w:hAnsi="Arial"/>
          <w:rPrChange w:id="0" w:author="Administrator" w:date="2015-11-19T10:24:00Z">
            <w:rPr>
              <w:sz w:val="24"/>
              <w:szCs w:val="24"/>
              <w:rFonts w:ascii="Arial" w:hAnsi="Arial" w:cs="Arial"/>
            </w:rPr>
          </w:rPrChange>
        </w:rPr>
        <w:t xml:space="preserve"> at 0˚, 20˚, 45˚ and 90˚ of flexion. Secondary outcome measures included the six minute walk test</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the modified Physiological Cost Index </w:t>
      </w:r>
      <w:r>
        <w:rPr>
          <w:rFonts w:cs="Arial" w:ascii="Arial" w:hAnsi="Arial"/>
          <w:i/>
          <w:rPrChange w:id="0" w:author="Administrator" w:date="2015-11-19T10:24:00Z">
            <w:rPr>
              <w:sz w:val="24"/>
              <w:i/>
              <w:szCs w:val="24"/>
              <w:rFonts w:ascii="Arial" w:hAnsi="Arial" w:cs="Arial"/>
            </w:rPr>
          </w:rPrChange>
        </w:rPr>
        <w:t>(</w:t>
      </w:r>
      <w:r>
        <w:rPr>
          <w:rFonts w:cs="Arial" w:ascii="Arial" w:hAnsi="Arial"/>
          <w:i/>
          <w:rPrChange w:id="0" w:author="Administrator" w:date="2015-11-19T10:24:00Z">
            <w:rPr>
              <w:sz w:val="24"/>
              <w:i/>
              <w:szCs w:val="24"/>
              <w:rFonts w:ascii="Arial" w:hAnsi="Arial" w:cs="Arial"/>
            </w:rPr>
          </w:rPrChange>
        </w:rPr>
        <w:t>Stockley</w:t>
      </w:r>
      <w:r>
        <w:rPr>
          <w:rFonts w:cs="Arial" w:ascii="Arial" w:hAnsi="Arial"/>
          <w:i/>
          <w:rPrChange w:id="0" w:author="Administrator" w:date="2015-11-19T10:24:00Z">
            <w:rPr>
              <w:sz w:val="24"/>
              <w:i/>
              <w:szCs w:val="24"/>
              <w:rFonts w:ascii="Arial" w:hAnsi="Arial" w:cs="Arial"/>
            </w:rPr>
          </w:rPrChange>
        </w:rPr>
        <w:t>, 2009)</w:t>
      </w:r>
      <w:r>
        <w:rPr>
          <w:rFonts w:cs="Arial" w:ascii="Arial" w:hAnsi="Arial"/>
          <w:rPrChange w:id="0" w:author="Administrator" w:date="2015-11-19T10:24:00Z">
            <w:rPr>
              <w:sz w:val="24"/>
              <w:szCs w:val="24"/>
              <w:rFonts w:ascii="Arial" w:hAnsi="Arial" w:cs="Arial"/>
            </w:rPr>
          </w:rPrChange>
        </w:rPr>
        <w:t xml:space="preserve">; Borg perceived exertion scale during </w:t>
      </w:r>
      <w:r>
        <w:rPr>
          <w:rFonts w:cs="Arial" w:ascii="Arial" w:hAnsi="Arial"/>
          <w:rPrChange w:id="0" w:author="Administrator" w:date="2015-11-19T10:24:00Z">
            <w:rPr>
              <w:sz w:val="24"/>
              <w:szCs w:val="24"/>
              <w:rFonts w:ascii="Arial" w:hAnsi="Arial" w:cs="Arial"/>
            </w:rPr>
          </w:rPrChange>
        </w:rPr>
        <w:t>walking</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(Borg, 1970)</w:t>
      </w:r>
      <w:r>
        <w:rPr>
          <w:rFonts w:cs="Arial" w:ascii="Arial" w:hAnsi="Arial"/>
          <w:rPrChange w:id="0" w:author="Administrator" w:date="2015-11-19T10:24:00Z">
            <w:rPr>
              <w:sz w:val="24"/>
              <w:szCs w:val="24"/>
              <w:rFonts w:ascii="Arial" w:hAnsi="Arial" w:cs="Arial"/>
            </w:rPr>
          </w:rPrChange>
        </w:rPr>
        <w:t xml:space="preserve">;  gait speed over 10 metres </w:t>
      </w:r>
      <w:r>
        <w:rPr>
          <w:rFonts w:cs="Arial" w:ascii="Arial" w:hAnsi="Arial"/>
          <w:i/>
          <w:rPrChange w:id="0" w:author="Administrator" w:date="2015-11-19T10:24:00Z">
            <w:rPr>
              <w:sz w:val="24"/>
              <w:i/>
              <w:szCs w:val="24"/>
              <w:rFonts w:ascii="Arial" w:hAnsi="Arial" w:cs="Arial"/>
            </w:rPr>
          </w:rPrChange>
        </w:rPr>
        <w:t>(Pearson et al., 2004)</w:t>
      </w:r>
      <w:r>
        <w:rPr>
          <w:rFonts w:cs="Arial" w:ascii="Arial" w:hAnsi="Arial"/>
          <w:rPrChange w:id="0" w:author="Administrator" w:date="2015-11-19T10:24:00Z">
            <w:rPr>
              <w:sz w:val="24"/>
              <w:szCs w:val="24"/>
              <w:rFonts w:ascii="Arial" w:hAnsi="Arial" w:cs="Arial"/>
            </w:rPr>
          </w:rPrChange>
        </w:rPr>
        <w:t xml:space="preserve">; perception of walking ability using the Walk-12 scale </w:t>
      </w:r>
      <w:r>
        <w:rPr>
          <w:rFonts w:cs="Arial" w:ascii="Arial" w:hAnsi="Arial"/>
          <w:i/>
          <w:rPrChange w:id="0" w:author="Administrator" w:date="2015-11-19T10:24:00Z">
            <w:rPr>
              <w:sz w:val="24"/>
              <w:i/>
              <w:szCs w:val="24"/>
              <w:rFonts w:ascii="Arial" w:hAnsi="Arial" w:cs="Arial"/>
            </w:rPr>
          </w:rPrChange>
        </w:rPr>
        <w:t>(Graham and Hughes, 2006a)</w:t>
      </w:r>
      <w:r>
        <w:rPr>
          <w:rFonts w:cs="Arial" w:ascii="Arial" w:hAnsi="Arial"/>
          <w:rPrChange w:id="0" w:author="Administrator" w:date="2015-11-19T10:24:00Z">
            <w:rPr>
              <w:sz w:val="24"/>
              <w:szCs w:val="24"/>
              <w:rFonts w:ascii="Arial" w:hAnsi="Arial" w:cs="Arial"/>
            </w:rPr>
          </w:rPrChange>
        </w:rPr>
        <w:t xml:space="preserve">; the Fatigue Severity Scale (FSS) </w:t>
      </w:r>
      <w:r>
        <w:rPr>
          <w:rFonts w:cs="Arial" w:ascii="Arial" w:hAnsi="Arial"/>
          <w:i/>
          <w:rPrChange w:id="0" w:author="Administrator" w:date="2015-11-19T10:24:00Z">
            <w:rPr>
              <w:sz w:val="24"/>
              <w:i/>
              <w:szCs w:val="24"/>
              <w:rFonts w:ascii="Arial" w:hAnsi="Arial" w:cs="Arial"/>
            </w:rPr>
          </w:rPrChange>
        </w:rPr>
        <w:t>(Krupp, 1989)</w:t>
      </w:r>
      <w:r>
        <w:rPr>
          <w:rFonts w:cs="Arial" w:ascii="Arial" w:hAnsi="Arial"/>
          <w:rPrChange w:id="0" w:author="Administrator" w:date="2015-11-19T10:24:00Z">
            <w:rPr>
              <w:sz w:val="24"/>
              <w:szCs w:val="24"/>
              <w:rFonts w:ascii="Arial" w:hAnsi="Arial" w:cs="Arial"/>
            </w:rPr>
          </w:rPrChange>
        </w:rPr>
        <w:t xml:space="preserve">; the Overall Neuropathy Limitations Scale </w:t>
      </w:r>
      <w:r>
        <w:rPr>
          <w:rFonts w:cs="Arial" w:ascii="Arial" w:hAnsi="Arial"/>
          <w:rPrChange w:id="0" w:author="Administrator" w:date="2015-11-19T10:24:00Z">
            <w:rPr>
              <w:sz w:val="24"/>
              <w:szCs w:val="24"/>
              <w:rFonts w:ascii="Arial" w:hAnsi="Arial" w:cs="Arial"/>
            </w:rPr>
          </w:rPrChange>
        </w:rPr>
        <w:t xml:space="preserve">(ONLS) </w:t>
      </w:r>
      <w:r>
        <w:rPr>
          <w:rFonts w:cs="Arial" w:ascii="Arial" w:hAnsi="Arial"/>
          <w:i/>
          <w:rPrChange w:id="0" w:author="Administrator" w:date="2015-11-19T10:24:00Z">
            <w:rPr>
              <w:sz w:val="24"/>
              <w:i/>
              <w:szCs w:val="24"/>
              <w:rFonts w:ascii="Arial" w:hAnsi="Arial" w:cs="Arial"/>
            </w:rPr>
          </w:rPrChange>
        </w:rPr>
        <w:t>(Graham and Hughes, 2006b)</w:t>
      </w:r>
      <w:r>
        <w:rPr>
          <w:rFonts w:cs="Arial" w:ascii="Arial" w:hAnsi="Arial"/>
          <w:rPrChange w:id="0" w:author="Administrator" w:date="2015-11-19T10:24:00Z">
            <w:rPr>
              <w:sz w:val="24"/>
              <w:szCs w:val="24"/>
              <w:rFonts w:ascii="Arial" w:hAnsi="Arial" w:cs="Arial"/>
            </w:rPr>
          </w:rPrChange>
        </w:rPr>
        <w:t xml:space="preserve">; physical activity levels using the Phone-FITT scale </w:t>
      </w:r>
      <w:r>
        <w:rPr>
          <w:rFonts w:cs="Arial" w:ascii="Arial" w:hAnsi="Arial"/>
          <w:i/>
          <w:rPrChange w:id="0" w:author="Administrator" w:date="2015-11-19T10:24:00Z">
            <w:rPr>
              <w:sz w:val="24"/>
              <w:i/>
              <w:szCs w:val="24"/>
              <w:rFonts w:ascii="Arial" w:hAnsi="Arial" w:cs="Arial"/>
            </w:rPr>
          </w:rPrChange>
        </w:rPr>
        <w:t>(Gil et al., 2008)</w:t>
      </w:r>
      <w:r>
        <w:rPr>
          <w:rFonts w:cs="Arial" w:ascii="Arial" w:hAnsi="Arial"/>
          <w:rPrChange w:id="0" w:author="Administrator" w:date="2015-11-19T10:24:00Z">
            <w:rPr>
              <w:sz w:val="24"/>
              <w:szCs w:val="24"/>
              <w:rFonts w:ascii="Arial" w:hAnsi="Arial" w:cs="Arial"/>
            </w:rPr>
          </w:rPrChange>
        </w:rPr>
        <w:t xml:space="preserve">. </w:t>
      </w:r>
    </w:p>
    <w:p>
      <w:pPr>
        <w:pStyle w:val="Normal"/>
        <w:pPrChange w:id="0" w:author="Administrator" w:date="2015-11-19T10:25:00Z">
          <w:pPr>
            <w:spacing w:lineRule="auto" w:line="480"/>
          </w:pPr>
        </w:pPrChange>
        <w:rPr>
          <w:rFonts w:ascii="Arial" w:hAnsi="Arial" w:cs="Arial"/>
        </w:rPr>
      </w:pPr>
      <w:r>
        <w:rPr>
          <w:rFonts w:cs="Arial" w:ascii="Arial" w:hAnsi="Arial"/>
          <w:b/>
          <w:i/>
        </w:rPr>
        <w:t>Analysis:</w:t>
      </w:r>
      <w:r>
        <w:rPr>
          <w:rFonts w:cs="Arial" w:ascii="Arial" w:hAnsi="Arial"/>
          <w:i/>
          <w:rPrChange w:id="0" w:author="Administrator" w:date="2015-11-19T10:24:00Z">
            <w:rPr>
              <w:sz w:val="24"/>
              <w:i/>
              <w:szCs w:val="24"/>
              <w:rFonts w:ascii="Arial" w:hAnsi="Arial" w:cs="Arial"/>
            </w:rPr>
          </w:rPrChange>
        </w:rPr>
        <w:t xml:space="preserve"> </w:t>
      </w:r>
      <w:r>
        <w:rPr>
          <w:rFonts w:cs="Arial" w:ascii="Arial" w:hAnsi="Arial"/>
          <w:bCs/>
          <w:rPrChange w:id="0" w:author="Administrator" w:date="2015-11-19T10:24:00Z">
            <w:rPr>
              <w:sz w:val="24"/>
              <w:szCs w:val="24"/>
              <w:bCs/>
              <w:rFonts w:ascii="Arial" w:hAnsi="Arial" w:cs="Arial"/>
            </w:rPr>
          </w:rPrChange>
        </w:rPr>
        <w:t>The trial was planned to detect an effect size of 17.6 Nm (1.02*17.3)</w:t>
      </w:r>
      <w:r>
        <w:rPr>
          <w:rFonts w:cs="Arial" w:ascii="Arial" w:hAnsi="Arial"/>
          <w:bCs/>
          <w:rPrChange w:id="0" w:author="Administrator" w:date="2015-11-19T10:24:00Z">
            <w:rPr>
              <w:sz w:val="24"/>
              <w:szCs w:val="24"/>
              <w:bCs/>
              <w:rFonts w:ascii="Arial" w:hAnsi="Arial" w:cs="Arial"/>
            </w:rPr>
          </w:rPrChange>
        </w:rPr>
        <w:t xml:space="preserve"> </w:t>
      </w:r>
      <w:r>
        <w:rPr>
          <w:rFonts w:cs="Arial" w:ascii="Arial" w:hAnsi="Arial"/>
          <w:bCs/>
          <w:i/>
          <w:rPrChange w:id="0" w:author="Administrator" w:date="2015-11-19T10:24:00Z">
            <w:rPr>
              <w:sz w:val="24"/>
              <w:i/>
              <w:szCs w:val="24"/>
              <w:bCs/>
              <w:rFonts w:ascii="Arial" w:hAnsi="Arial" w:cs="Arial"/>
            </w:rPr>
          </w:rPrChange>
        </w:rPr>
        <w:t>(Lindeman et al.</w:t>
      </w:r>
      <w:r>
        <w:rPr>
          <w:rFonts w:cs="Arial" w:ascii="Arial" w:hAnsi="Arial"/>
          <w:bCs/>
          <w:i/>
          <w:rPrChange w:id="0" w:author="Administrator" w:date="2015-11-19T10:24:00Z">
            <w:rPr>
              <w:sz w:val="24"/>
              <w:i/>
              <w:szCs w:val="24"/>
              <w:bCs/>
              <w:rFonts w:ascii="Arial" w:hAnsi="Arial" w:cs="Arial"/>
            </w:rPr>
          </w:rPrChange>
        </w:rPr>
        <w:t>,</w:t>
      </w:r>
      <w:r>
        <w:rPr>
          <w:rFonts w:cs="Arial" w:ascii="Arial" w:hAnsi="Arial"/>
          <w:bCs/>
          <w:i/>
          <w:rPrChange w:id="0" w:author="Administrator" w:date="2015-11-19T10:24:00Z">
            <w:rPr>
              <w:sz w:val="24"/>
              <w:i/>
              <w:szCs w:val="24"/>
              <w:bCs/>
              <w:rFonts w:ascii="Arial" w:hAnsi="Arial" w:cs="Arial"/>
            </w:rPr>
          </w:rPrChange>
        </w:rPr>
        <w:t xml:space="preserve"> 1995)</w:t>
      </w:r>
      <w:r>
        <w:rPr>
          <w:rFonts w:cs="Arial" w:ascii="Arial" w:hAnsi="Arial"/>
          <w:bCs/>
          <w:i/>
          <w:rPrChange w:id="0" w:author="Administrator" w:date="2015-11-19T10:24:00Z">
            <w:rPr>
              <w:sz w:val="24"/>
              <w:i/>
              <w:szCs w:val="24"/>
              <w:bCs/>
              <w:rFonts w:ascii="Arial" w:hAnsi="Arial" w:cs="Arial"/>
            </w:rPr>
          </w:rPrChange>
        </w:rPr>
        <w:t>.</w:t>
      </w:r>
      <w:r>
        <w:rPr>
          <w:rFonts w:cs="Arial" w:ascii="Arial" w:hAnsi="Arial"/>
          <w:bCs/>
          <w:rPrChange w:id="0" w:author="Administrator" w:date="2015-11-19T10:24:00Z">
            <w:rPr>
              <w:sz w:val="24"/>
              <w:szCs w:val="24"/>
              <w:bCs/>
              <w:rFonts w:ascii="Arial" w:hAnsi="Arial" w:cs="Arial"/>
            </w:rPr>
          </w:rPrChange>
        </w:rPr>
        <w:t xml:space="preserve"> The required sample size for the crossover trial for a planned standardised effect of 1.02 is 11-14 subjects (6 to 7 subjects for each treatment sequence). To allow for at least 50% dropout we aimed </w:t>
      </w:r>
      <w:r>
        <w:rPr>
          <w:rFonts w:cs="Arial" w:ascii="Arial" w:hAnsi="Arial"/>
          <w:bCs/>
          <w:rPrChange w:id="0" w:author="Administrator" w:date="2015-11-19T10:24:00Z">
            <w:rPr>
              <w:sz w:val="24"/>
              <w:szCs w:val="24"/>
              <w:bCs/>
              <w:rFonts w:ascii="Arial" w:hAnsi="Arial" w:cs="Arial"/>
            </w:rPr>
          </w:rPrChange>
        </w:rPr>
        <w:t xml:space="preserve">to </w:t>
      </w:r>
      <w:r>
        <w:rPr>
          <w:rFonts w:cs="Arial" w:ascii="Arial" w:hAnsi="Arial"/>
          <w:bCs/>
          <w:rPrChange w:id="0" w:author="Administrator" w:date="2015-11-19T10:24:00Z">
            <w:rPr>
              <w:sz w:val="24"/>
              <w:szCs w:val="24"/>
              <w:bCs/>
              <w:rFonts w:ascii="Arial" w:hAnsi="Arial" w:cs="Arial"/>
            </w:rPr>
          </w:rPrChange>
        </w:rPr>
        <w:t>recruit 32 subjects.</w:t>
      </w:r>
      <w:r>
        <w:rPr>
          <w:rFonts w:cs="Arial" w:ascii="Arial" w:hAnsi="Arial"/>
          <w:bCs/>
          <w:rPrChange w:id="0" w:author="Administrator" w:date="2015-11-19T10:24:00Z">
            <w:rPr>
              <w:sz w:val="24"/>
              <w:szCs w:val="24"/>
              <w:bCs/>
              <w:rFonts w:ascii="Arial" w:hAnsi="Arial" w:cs="Arial"/>
            </w:rPr>
          </w:rPrChange>
        </w:rPr>
        <w:t xml:space="preserve"> </w:t>
      </w:r>
      <w:r>
        <w:rPr>
          <w:rFonts w:cs="Arial" w:ascii="Arial" w:hAnsi="Arial"/>
          <w:bCs/>
          <w:rPrChange w:id="0" w:author="Administrator" w:date="2015-11-19T10:24:00Z">
            <w:rPr>
              <w:sz w:val="24"/>
              <w:szCs w:val="24"/>
              <w:bCs/>
              <w:rFonts w:ascii="Arial" w:hAnsi="Arial" w:cs="Arial"/>
            </w:rPr>
          </w:rPrChange>
        </w:rPr>
        <w:t xml:space="preserve">A comparison of the multiple baselines </w:t>
      </w:r>
      <w:r>
        <w:rPr>
          <w:rFonts w:cs="Arial" w:ascii="Arial" w:hAnsi="Arial"/>
          <w:bCs/>
          <w:rPrChange w:id="0" w:author="Administrator" w:date="2015-11-19T10:24:00Z">
            <w:rPr>
              <w:sz w:val="24"/>
              <w:szCs w:val="24"/>
              <w:bCs/>
              <w:rFonts w:ascii="Arial" w:hAnsi="Arial" w:cs="Arial"/>
            </w:rPr>
          </w:rPrChange>
        </w:rPr>
        <w:t>investigated</w:t>
      </w:r>
      <w:r>
        <w:rPr>
          <w:rFonts w:cs="Arial" w:ascii="Arial" w:hAnsi="Arial"/>
          <w:bCs/>
          <w:rPrChange w:id="0" w:author="Administrator" w:date="2015-11-19T10:24:00Z">
            <w:rPr>
              <w:sz w:val="24"/>
              <w:szCs w:val="24"/>
              <w:bCs/>
              <w:rFonts w:ascii="Arial" w:hAnsi="Arial" w:cs="Arial"/>
            </w:rPr>
          </w:rPrChange>
        </w:rPr>
        <w:t xml:space="preserve"> whether there had been sufficient reversal following the eight week </w:t>
      </w:r>
      <w:r>
        <w:rPr>
          <w:rFonts w:cs="Arial" w:ascii="Arial" w:hAnsi="Arial"/>
          <w:bCs/>
          <w:rPrChange w:id="0" w:author="Administrator" w:date="2015-11-19T10:24:00Z">
            <w:rPr>
              <w:sz w:val="24"/>
              <w:szCs w:val="24"/>
              <w:bCs/>
              <w:rFonts w:ascii="Arial" w:hAnsi="Arial" w:cs="Arial"/>
            </w:rPr>
          </w:rPrChange>
        </w:rPr>
        <w:t xml:space="preserve">“washout” </w:t>
      </w:r>
      <w:r>
        <w:rPr>
          <w:rFonts w:cs="Arial" w:ascii="Arial" w:hAnsi="Arial"/>
          <w:bCs/>
          <w:rPrChange w:id="0" w:author="Administrator" w:date="2015-11-19T10:24:00Z">
            <w:rPr>
              <w:sz w:val="24"/>
              <w:szCs w:val="24"/>
              <w:bCs/>
              <w:rFonts w:ascii="Arial" w:hAnsi="Arial" w:cs="Arial"/>
            </w:rPr>
          </w:rPrChange>
        </w:rPr>
        <w:t xml:space="preserve">period. </w:t>
      </w:r>
      <w:r>
        <w:rPr>
          <w:rFonts w:cs="Arial" w:ascii="Arial" w:hAnsi="Arial"/>
          <w:rPrChange w:id="0" w:author="Administrator" w:date="2015-11-19T10:24:00Z">
            <w:rPr>
              <w:sz w:val="24"/>
              <w:szCs w:val="24"/>
              <w:rFonts w:ascii="Arial" w:hAnsi="Arial" w:cs="Arial"/>
            </w:rPr>
          </w:rPrChange>
        </w:rPr>
        <w:t xml:space="preserve">We used the method of </w:t>
      </w:r>
      <w:r>
        <w:rPr>
          <w:rFonts w:cs="Arial" w:ascii="Arial" w:hAnsi="Arial"/>
          <w:rPrChange w:id="0" w:author="Administrator" w:date="2015-11-19T10:24:00Z">
            <w:rPr>
              <w:sz w:val="24"/>
              <w:szCs w:val="24"/>
              <w:rFonts w:ascii="Arial" w:hAnsi="Arial" w:cs="Arial"/>
            </w:rPr>
          </w:rPrChange>
        </w:rPr>
        <w:t>Kenward</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 xml:space="preserve">and </w:t>
      </w:r>
      <w:r>
        <w:rPr>
          <w:rFonts w:cs="Arial" w:ascii="Arial" w:hAnsi="Arial"/>
          <w:rPrChange w:id="0" w:author="Administrator" w:date="2015-11-19T10:24:00Z">
            <w:rPr>
              <w:sz w:val="24"/>
              <w:szCs w:val="24"/>
              <w:rFonts w:ascii="Arial" w:hAnsi="Arial" w:cs="Arial"/>
            </w:rPr>
          </w:rPrChange>
        </w:rPr>
        <w:t xml:space="preserve">Roger </w:t>
      </w:r>
      <w:r>
        <w:rPr>
          <w:rFonts w:cs="Arial" w:ascii="Arial" w:hAnsi="Arial"/>
          <w:rPrChange w:id="0" w:author="Administrator" w:date="2015-11-19T10:24:00Z">
            <w:rPr>
              <w:sz w:val="24"/>
              <w:szCs w:val="24"/>
              <w:rFonts w:ascii="Arial" w:hAnsi="Arial" w:cs="Arial"/>
            </w:rPr>
          </w:rPrChange>
        </w:rPr>
        <w:t>and treated</w:t>
      </w:r>
      <w:r>
        <w:rPr>
          <w:rFonts w:cs="Arial" w:ascii="Arial" w:hAnsi="Arial"/>
          <w:rPrChange w:id="0" w:author="Administrator" w:date="2015-11-19T10:24:00Z">
            <w:rPr>
              <w:sz w:val="24"/>
              <w:szCs w:val="24"/>
              <w:rFonts w:ascii="Arial" w:hAnsi="Arial" w:cs="Arial"/>
            </w:rPr>
          </w:rPrChange>
        </w:rPr>
        <w:t xml:space="preserve"> the data as four repeated measures, identified by whether they are pre- or post-treatment, the treatment and the period</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Kenward</w:t>
      </w:r>
      <w:r>
        <w:rPr>
          <w:rFonts w:cs="Arial" w:ascii="Arial" w:hAnsi="Arial"/>
          <w:i/>
          <w:rPrChange w:id="0" w:author="Administrator" w:date="2015-11-19T10:24:00Z">
            <w:rPr>
              <w:sz w:val="24"/>
              <w:i/>
              <w:szCs w:val="24"/>
              <w:rFonts w:ascii="Arial" w:hAnsi="Arial" w:cs="Arial"/>
            </w:rPr>
          </w:rPrChange>
        </w:rPr>
        <w:t xml:space="preserve"> and Rogers, </w:t>
      </w:r>
      <w:r>
        <w:rPr>
          <w:rFonts w:cs="Arial" w:ascii="Arial" w:hAnsi="Arial"/>
          <w:rPrChange w:id="0" w:author="Administrator" w:date="2015-11-19T10:24:00Z">
            <w:rPr>
              <w:sz w:val="24"/>
              <w:szCs w:val="24"/>
              <w:rFonts w:ascii="Arial" w:hAnsi="Arial" w:cs="Arial"/>
            </w:rPr>
          </w:rPrChange>
        </w:rPr>
        <w:t>2010)</w:t>
      </w:r>
      <w:r>
        <w:rPr>
          <w:rFonts w:cs="Arial" w:ascii="Arial" w:hAnsi="Arial"/>
          <w:rPrChange w:id="0" w:author="Administrator" w:date="2015-11-19T10:24:00Z">
            <w:rPr>
              <w:sz w:val="24"/>
              <w:szCs w:val="24"/>
              <w:rFonts w:ascii="Arial" w:hAnsi="Arial" w:cs="Arial"/>
            </w:rPr>
          </w:rPrChange>
        </w:rPr>
        <w:t>. Based on this,</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 xml:space="preserve">a mixed effects model was used for analysis of the primary outcome measure. Secondary outcome measures were analysed using a repeated measures analysis of variance for continuous data and the </w:t>
      </w:r>
      <w:r>
        <w:rPr>
          <w:rFonts w:cs="Arial" w:ascii="Arial" w:hAnsi="Arial"/>
          <w:rPrChange w:id="0" w:author="Administrator" w:date="2015-11-19T10:24:00Z">
            <w:rPr>
              <w:sz w:val="24"/>
              <w:szCs w:val="24"/>
              <w:rFonts w:ascii="Arial" w:hAnsi="Arial" w:cs="Arial"/>
            </w:rPr>
          </w:rPrChange>
        </w:rPr>
        <w:t>Kruskal</w:t>
      </w:r>
      <w:r>
        <w:rPr>
          <w:rFonts w:cs="Arial" w:ascii="Arial" w:hAnsi="Arial"/>
          <w:rPrChange w:id="0" w:author="Administrator" w:date="2015-11-19T10:24:00Z">
            <w:rPr>
              <w:sz w:val="24"/>
              <w:szCs w:val="24"/>
              <w:rFonts w:ascii="Arial" w:hAnsi="Arial" w:cs="Arial"/>
            </w:rPr>
          </w:rPrChange>
        </w:rPr>
        <w:t xml:space="preserve">-Wallis test for ordinal data. An intention to treat analysis approach was used with the last available measurement taken forward into the analysis. As a supplementary analysis, Pearson’s correlation was used to investigate factors relating to the training effect. </w:t>
      </w:r>
    </w:p>
    <w:p>
      <w:pPr>
        <w:pStyle w:val="Normal"/>
        <w:pPrChange w:id="0" w:author="Administrator" w:date="2015-11-19T10:25:00Z">
          <w:pPr>
            <w:spacing w:lineRule="auto" w:line="480"/>
          </w:pPr>
        </w:pPrChange>
        <w:rPr>
          <w:rFonts w:ascii="Arial" w:hAnsi="Arial" w:cs="Arial"/>
          <w:i/>
          <w:i/>
        </w:rPr>
      </w:pPr>
      <w:r>
        <w:rPr>
          <w:rFonts w:cs="Arial" w:ascii="Arial" w:hAnsi="Arial"/>
          <w:rPrChange w:id="0" w:author="Administrator" w:date="2015-11-19T10:24:00Z">
            <w:rPr>
              <w:sz w:val="24"/>
              <w:szCs w:val="24"/>
              <w:rFonts w:ascii="Arial" w:hAnsi="Arial" w:cs="Arial"/>
            </w:rPr>
          </w:rPrChange>
        </w:rPr>
        <w:t xml:space="preserve">Thirty two people with CMT were recruited to the study. Eighteen subjects were randomly allocated to group A and 14 to group B. No significant </w:t>
      </w:r>
      <w:r>
        <w:rPr>
          <w:rFonts w:cs="Arial" w:ascii="Arial" w:hAnsi="Arial"/>
          <w:rPrChange w:id="0" w:author="Administrator" w:date="2015-11-19T10:24:00Z">
            <w:rPr>
              <w:sz w:val="24"/>
              <w:szCs w:val="24"/>
              <w:rFonts w:ascii="Arial" w:hAnsi="Arial" w:cs="Arial"/>
            </w:rPr>
          </w:rPrChange>
        </w:rPr>
        <w:t xml:space="preserve">demographic or functional </w:t>
      </w:r>
      <w:r>
        <w:rPr>
          <w:rFonts w:cs="Arial" w:ascii="Arial" w:hAnsi="Arial"/>
          <w:rPrChange w:id="0" w:author="Administrator" w:date="2015-11-19T10:24:00Z">
            <w:rPr>
              <w:sz w:val="24"/>
              <w:szCs w:val="24"/>
              <w:rFonts w:ascii="Arial" w:hAnsi="Arial" w:cs="Arial"/>
            </w:rPr>
          </w:rPrChange>
        </w:rPr>
        <w:t>differences were seen between the two groups (</w:t>
      </w:r>
      <w:r>
        <w:rPr>
          <w:rFonts w:cs="Arial" w:ascii="Arial" w:hAnsi="Arial"/>
          <w:rPrChange w:id="0" w:author="Administrator" w:date="2015-11-19T10:24:00Z">
            <w:rPr>
              <w:sz w:val="24"/>
              <w:szCs w:val="24"/>
              <w:rFonts w:ascii="Arial" w:hAnsi="Arial" w:cs="Arial"/>
            </w:rPr>
          </w:rPrChange>
        </w:rPr>
        <w:t>T</w:t>
      </w:r>
      <w:r>
        <w:rPr>
          <w:rFonts w:cs="Arial" w:ascii="Arial" w:hAnsi="Arial"/>
          <w:rPrChange w:id="0" w:author="Administrator" w:date="2015-11-19T10:24:00Z">
            <w:rPr>
              <w:sz w:val="24"/>
              <w:szCs w:val="24"/>
              <w:rFonts w:ascii="Arial" w:hAnsi="Arial" w:cs="Arial"/>
            </w:rPr>
          </w:rPrChange>
        </w:rPr>
        <w:t>able 1). Six subjects withdrew from the study</w:t>
      </w:r>
      <w:r>
        <w:rPr>
          <w:rFonts w:cs="Arial" w:ascii="Arial" w:hAnsi="Arial"/>
          <w:rPrChange w:id="0" w:author="Administrator" w:date="2015-11-19T10:24:00Z">
            <w:rPr>
              <w:sz w:val="24"/>
              <w:szCs w:val="24"/>
              <w:rFonts w:ascii="Arial" w:hAnsi="Arial" w:cs="Arial"/>
            </w:rPr>
          </w:rPrChange>
        </w:rPr>
        <w:t xml:space="preserve"> for reasons unrelated to the study intervention</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Mean exercise adherence was</w:t>
      </w:r>
      <w:r>
        <w:rPr>
          <w:rFonts w:cs="Arial" w:ascii="Arial" w:hAnsi="Arial"/>
          <w:rPrChange w:id="0" w:author="Administrator" w:date="2015-11-19T10:24:00Z">
            <w:rPr>
              <w:sz w:val="24"/>
              <w:szCs w:val="24"/>
              <w:rFonts w:ascii="Arial" w:hAnsi="Arial" w:cs="Arial"/>
            </w:rPr>
          </w:rPrChange>
        </w:rPr>
        <w:t xml:space="preserve"> 93%. </w:t>
      </w:r>
    </w:p>
    <w:p>
      <w:pPr>
        <w:pStyle w:val="Normal"/>
        <w:pPrChange w:id="0" w:author="Administrator" w:date="2015-11-19T10:25:00Z">
          <w:pPr>
            <w:spacing w:lineRule="auto" w:line="480"/>
          </w:pPr>
        </w:pPrChange>
        <w:rPr>
          <w:rFonts w:ascii="Arial" w:hAnsi="Arial" w:cs="Arial"/>
        </w:rPr>
      </w:pPr>
      <w:r>
        <w:rPr>
          <w:rFonts w:cs="Arial" w:ascii="Arial" w:hAnsi="Arial"/>
          <w:b/>
          <w:i/>
        </w:rPr>
        <w:t>Effect of training:</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No</w:t>
      </w:r>
      <w:r>
        <w:rPr>
          <w:rFonts w:cs="Arial" w:ascii="Arial" w:hAnsi="Arial"/>
          <w:rPrChange w:id="0" w:author="Administrator" w:date="2015-11-19T10:24:00Z">
            <w:rPr>
              <w:sz w:val="24"/>
              <w:szCs w:val="24"/>
              <w:rFonts w:ascii="Arial" w:hAnsi="Arial" w:cs="Arial"/>
            </w:rPr>
          </w:rPrChange>
        </w:rPr>
        <w:t xml:space="preserve"> significant difference </w:t>
      </w:r>
      <w:r>
        <w:rPr>
          <w:rFonts w:cs="Arial" w:ascii="Arial" w:hAnsi="Arial"/>
          <w:rPrChange w:id="0" w:author="Administrator" w:date="2015-11-19T10:24:00Z">
            <w:rPr>
              <w:sz w:val="24"/>
              <w:szCs w:val="24"/>
              <w:rFonts w:ascii="Arial" w:hAnsi="Arial" w:cs="Arial"/>
            </w:rPr>
          </w:rPrChange>
        </w:rPr>
        <w:t xml:space="preserve">was </w:t>
      </w:r>
      <w:r>
        <w:rPr>
          <w:rFonts w:cs="Arial" w:ascii="Arial" w:hAnsi="Arial"/>
          <w:rPrChange w:id="0" w:author="Administrator" w:date="2015-11-19T10:24:00Z">
            <w:rPr>
              <w:sz w:val="24"/>
              <w:szCs w:val="24"/>
              <w:rFonts w:ascii="Arial" w:hAnsi="Arial" w:cs="Arial"/>
            </w:rPr>
          </w:rPrChange>
        </w:rPr>
        <w:t xml:space="preserve">observed </w:t>
      </w:r>
      <w:r>
        <w:rPr>
          <w:rFonts w:cs="Arial" w:ascii="Arial" w:hAnsi="Arial"/>
          <w:rPrChange w:id="0" w:author="Administrator" w:date="2015-11-19T10:24:00Z">
            <w:rPr>
              <w:sz w:val="24"/>
              <w:szCs w:val="24"/>
              <w:rFonts w:ascii="Arial" w:hAnsi="Arial" w:cs="Arial"/>
            </w:rPr>
          </w:rPrChange>
        </w:rPr>
        <w:t xml:space="preserve">in the baseline comparison </w:t>
      </w:r>
      <w:r>
        <w:rPr>
          <w:rFonts w:cs="Arial" w:ascii="Arial" w:hAnsi="Arial"/>
          <w:rPrChange w:id="0" w:author="Administrator" w:date="2015-11-19T10:24:00Z">
            <w:rPr>
              <w:sz w:val="24"/>
              <w:szCs w:val="24"/>
              <w:rFonts w:ascii="Arial" w:hAnsi="Arial" w:cs="Arial"/>
            </w:rPr>
          </w:rPrChange>
        </w:rPr>
        <w:t xml:space="preserve">so the data from group A and B were analysed together for treatment and period effects. </w:t>
      </w:r>
    </w:p>
    <w:p>
      <w:pPr>
        <w:pStyle w:val="Normal"/>
        <w:pPrChange w:id="0" w:author="Administrator" w:date="2015-11-19T10:25:00Z">
          <w:pPr>
            <w:spacing w:lineRule="auto" w:line="480"/>
          </w:pPr>
        </w:pPrChange>
        <w:rPr>
          <w:rFonts w:ascii="Arial" w:hAnsi="Arial" w:cs="Arial"/>
          <w:i/>
          <w:i/>
        </w:rPr>
      </w:pPr>
      <w:r>
        <w:rPr>
          <w:rFonts w:cs="Arial" w:ascii="Arial" w:hAnsi="Arial"/>
          <w:rPrChange w:id="0" w:author="Administrator" w:date="2015-11-19T10:24:00Z">
            <w:rPr>
              <w:sz w:val="24"/>
              <w:szCs w:val="24"/>
              <w:rFonts w:ascii="Arial" w:hAnsi="Arial" w:cs="Arial"/>
            </w:rPr>
          </w:rPrChange>
        </w:rPr>
        <w:t xml:space="preserve">The mixed effects model showed increase in strength of the left hip flexors (left hip MVC: mean difference with training 0.05 ±0.14 Nm/Kg, mean difference control </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0.</w:t>
      </w:r>
      <w:r>
        <w:rPr>
          <w:rFonts w:cs="Arial" w:ascii="Arial" w:hAnsi="Arial"/>
          <w:rPrChange w:id="0" w:author="Administrator" w:date="2015-11-19T10:24:00Z">
            <w:rPr>
              <w:sz w:val="24"/>
              <w:szCs w:val="24"/>
              <w:rFonts w:ascii="Arial" w:hAnsi="Arial" w:cs="Arial"/>
            </w:rPr>
          </w:rPrChange>
        </w:rPr>
        <w:t xml:space="preserve">09 </w:t>
      </w:r>
      <w:r>
        <w:rPr>
          <w:rFonts w:cs="Arial" w:ascii="Arial" w:hAnsi="Arial"/>
          <w:rPrChange w:id="0" w:author="Administrator" w:date="2015-11-19T10:24:00Z">
            <w:rPr>
              <w:sz w:val="24"/>
              <w:szCs w:val="24"/>
              <w:rFonts w:ascii="Arial" w:hAnsi="Arial" w:cs="Arial"/>
            </w:rPr>
          </w:rPrChange>
        </w:rPr>
        <w:t>±0.</w:t>
      </w:r>
      <w:r>
        <w:rPr>
          <w:rFonts w:cs="Arial" w:ascii="Arial" w:hAnsi="Arial"/>
          <w:rPrChange w:id="0" w:author="Administrator" w:date="2015-11-19T10:24:00Z">
            <w:rPr>
              <w:sz w:val="24"/>
              <w:szCs w:val="24"/>
              <w:rFonts w:ascii="Arial" w:hAnsi="Arial" w:cs="Arial"/>
            </w:rPr>
          </w:rPrChange>
        </w:rPr>
        <w:t xml:space="preserve">40 </w:t>
      </w:r>
      <w:r>
        <w:rPr>
          <w:rFonts w:cs="Arial" w:ascii="Arial" w:hAnsi="Arial"/>
          <w:rPrChange w:id="0" w:author="Administrator" w:date="2015-11-19T10:24:00Z">
            <w:rPr>
              <w:sz w:val="24"/>
              <w:szCs w:val="24"/>
              <w:rFonts w:ascii="Arial" w:hAnsi="Arial" w:cs="Arial"/>
            </w:rPr>
          </w:rPrChange>
        </w:rPr>
        <w:t>Nm/Kg, p=0.041, 95% CI: 0.002 to 0.093) but not the right (right hip MVC: mean difference with training 0.04 ±0.20 Nm/Kg, mean difference control -0.</w:t>
      </w:r>
      <w:r>
        <w:rPr>
          <w:rFonts w:cs="Arial" w:ascii="Arial" w:hAnsi="Arial"/>
          <w:rPrChange w:id="0" w:author="Administrator" w:date="2015-11-19T10:24:00Z">
            <w:rPr>
              <w:sz w:val="24"/>
              <w:szCs w:val="24"/>
              <w:rFonts w:ascii="Arial" w:hAnsi="Arial" w:cs="Arial"/>
            </w:rPr>
          </w:rPrChange>
        </w:rPr>
        <w:t xml:space="preserve">11 </w:t>
      </w:r>
      <w:r>
        <w:rPr>
          <w:rFonts w:cs="Arial" w:ascii="Arial" w:hAnsi="Arial"/>
          <w:rPrChange w:id="0" w:author="Administrator" w:date="2015-11-19T10:24:00Z">
            <w:rPr>
              <w:sz w:val="24"/>
              <w:szCs w:val="24"/>
              <w:rFonts w:ascii="Arial" w:hAnsi="Arial" w:cs="Arial"/>
            </w:rPr>
          </w:rPrChange>
        </w:rPr>
        <w:t>±0.</w:t>
      </w:r>
      <w:r>
        <w:rPr>
          <w:rFonts w:cs="Arial" w:ascii="Arial" w:hAnsi="Arial"/>
          <w:rPrChange w:id="0" w:author="Administrator" w:date="2015-11-19T10:24:00Z">
            <w:rPr>
              <w:sz w:val="24"/>
              <w:szCs w:val="24"/>
              <w:rFonts w:ascii="Arial" w:hAnsi="Arial" w:cs="Arial"/>
            </w:rPr>
          </w:rPrChange>
        </w:rPr>
        <w:t xml:space="preserve">42 </w:t>
      </w:r>
      <w:r>
        <w:rPr>
          <w:rFonts w:cs="Arial" w:ascii="Arial" w:hAnsi="Arial"/>
          <w:rPrChange w:id="0" w:author="Administrator" w:date="2015-11-19T10:24:00Z">
            <w:rPr>
              <w:sz w:val="24"/>
              <w:szCs w:val="24"/>
              <w:rFonts w:ascii="Arial" w:hAnsi="Arial" w:cs="Arial"/>
            </w:rPr>
          </w:rPrChange>
        </w:rPr>
        <w:t>Nm/Kg, p=0.19, 95% CI: -0.01</w:t>
      </w:r>
      <w:r>
        <w:rPr>
          <w:rFonts w:cs="Arial" w:ascii="Arial" w:hAnsi="Arial"/>
          <w:rPrChange w:id="0" w:author="Administrator" w:date="2015-11-19T10:24:00Z">
            <w:rPr>
              <w:sz w:val="24"/>
              <w:szCs w:val="24"/>
              <w:rFonts w:ascii="Arial" w:hAnsi="Arial" w:cs="Arial"/>
            </w:rPr>
          </w:rPrChange>
        </w:rPr>
        <w:t>5</w:t>
      </w:r>
      <w:r>
        <w:rPr>
          <w:rFonts w:cs="Arial" w:ascii="Arial" w:hAnsi="Arial"/>
          <w:rPrChange w:id="0" w:author="Administrator" w:date="2015-11-19T10:24:00Z">
            <w:rPr>
              <w:sz w:val="24"/>
              <w:szCs w:val="24"/>
              <w:rFonts w:ascii="Arial" w:hAnsi="Arial" w:cs="Arial"/>
            </w:rPr>
          </w:rPrChange>
        </w:rPr>
        <w:t xml:space="preserve"> to 0.07).</w:t>
      </w:r>
    </w:p>
    <w:p>
      <w:pPr>
        <w:pStyle w:val="Normal"/>
        <w:pPrChange w:id="0" w:author="Administrator" w:date="2015-11-19T10:25:00Z">
          <w:pPr>
            <w:spacing w:lineRule="auto" w:line="480"/>
          </w:pPr>
        </w:pPrChange>
        <w:rPr>
          <w:rFonts w:ascii="Arial" w:hAnsi="Arial" w:cs="Arial"/>
          <w:i/>
          <w:i/>
        </w:rPr>
      </w:pPr>
      <w:r>
        <w:rPr>
          <w:rFonts w:cs="Arial" w:ascii="Arial" w:hAnsi="Arial"/>
          <w:rPrChange w:id="0" w:author="Administrator" w:date="2015-11-19T10:24:00Z">
            <w:rPr>
              <w:sz w:val="24"/>
              <w:szCs w:val="24"/>
              <w:rFonts w:ascii="Arial" w:hAnsi="Arial" w:cs="Arial"/>
            </w:rPr>
          </w:rPrChange>
        </w:rPr>
        <w:t>No significant improvements were observed in walking endurance, gait speed or any of the other secondary measures (</w:t>
      </w:r>
      <w:r>
        <w:rPr>
          <w:rFonts w:cs="Arial" w:ascii="Arial" w:hAnsi="Arial"/>
          <w:rPrChange w:id="0" w:author="Administrator" w:date="2015-11-19T10:24:00Z">
            <w:rPr>
              <w:sz w:val="24"/>
              <w:szCs w:val="24"/>
              <w:rFonts w:ascii="Arial" w:hAnsi="Arial" w:cs="Arial"/>
            </w:rPr>
          </w:rPrChange>
        </w:rPr>
        <w:t>T</w:t>
      </w:r>
      <w:r>
        <w:rPr>
          <w:rFonts w:cs="Arial" w:ascii="Arial" w:hAnsi="Arial"/>
          <w:rPrChange w:id="0" w:author="Administrator" w:date="2015-11-19T10:24:00Z">
            <w:rPr>
              <w:sz w:val="24"/>
              <w:szCs w:val="24"/>
              <w:rFonts w:ascii="Arial" w:hAnsi="Arial" w:cs="Arial"/>
            </w:rPr>
          </w:rPrChange>
        </w:rPr>
        <w:t xml:space="preserve">able 2). </w:t>
      </w:r>
    </w:p>
    <w:p>
      <w:pPr>
        <w:pStyle w:val="Normal"/>
        <w:tabs>
          <w:tab w:val="left" w:pos="7797" w:leader="none"/>
        </w:tabs>
        <w:pPrChange w:id="0" w:author="Administrator" w:date="2015-11-19T10:25:00Z">
          <w:pPr>
            <w:tabs>
              <w:tab w:val="left" w:pos="7797" w:leader="none"/>
            </w:tabs>
            <w:spacing w:lineRule="auto" w:line="480"/>
          </w:pPr>
        </w:pPrChange>
        <w:rPr>
          <w:rFonts w:ascii="Arial" w:hAnsi="Arial" w:cs="Arial"/>
        </w:rPr>
      </w:pPr>
      <w:r>
        <w:rPr>
          <w:rFonts w:cs="Arial" w:ascii="Arial" w:hAnsi="Arial"/>
        </w:rPr>
        <w:t xml:space="preserve">Variability was noted between subjects in their baseline measures and a significant but modest negative correlation was noted between the baseline hip flexor strength and the change in strength of the right leg (R leg: r=-0.39, p=0.039; L leg: r=-0.19, non-significant). The association was not as strong in the left leg and may be due to the wide variation in subjects. </w:t>
      </w:r>
    </w:p>
    <w:p>
      <w:pPr>
        <w:pStyle w:val="Normal"/>
        <w:tabs>
          <w:tab w:val="left" w:pos="7797" w:leader="none"/>
        </w:tabs>
        <w:pPrChange w:id="0" w:author="Administrator" w:date="2015-11-19T10:25:00Z">
          <w:pPr>
            <w:tabs>
              <w:tab w:val="left" w:pos="7797" w:leader="none"/>
            </w:tabs>
            <w:spacing w:lineRule="auto" w:line="480"/>
          </w:pPr>
        </w:pPrChange>
        <w:rPr>
          <w:rFonts w:ascii="Arial" w:hAnsi="Arial" w:cs="Arial"/>
        </w:rPr>
      </w:pPr>
      <w:r>
        <w:rPr>
          <w:rFonts w:cs="Arial" w:ascii="Arial" w:hAnsi="Arial"/>
          <w:b/>
          <w:i/>
          <w:rPrChange w:id="0" w:author="Administrator" w:date="2015-11-19T10:27:00Z">
            <w:rPr>
              <w:sz w:val="24"/>
              <w:i/>
              <w:szCs w:val="24"/>
              <w:rFonts w:ascii="Arial" w:hAnsi="Arial" w:cs="Arial"/>
            </w:rPr>
          </w:rPrChange>
        </w:rPr>
        <w:t>Study power:</w:t>
      </w:r>
      <w:r>
        <w:rPr>
          <w:rFonts w:cs="Arial" w:ascii="Arial" w:hAnsi="Arial"/>
          <w:rPrChange w:id="0" w:author="Administrator" w:date="2015-11-19T10:24:00Z">
            <w:rPr>
              <w:sz w:val="24"/>
              <w:szCs w:val="24"/>
              <w:rFonts w:ascii="Arial" w:hAnsi="Arial" w:cs="Arial"/>
            </w:rPr>
          </w:rPrChange>
        </w:rPr>
        <w:t xml:space="preserve"> A retrospective power analysis was performed from this new data to inform larger scale training studies. The original sample size for this study was calculated on changes in muscle strength around 1.02 times the standard deviation</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Lindeman et al.</w:t>
      </w:r>
      <w:r>
        <w:rPr>
          <w:rFonts w:cs="Arial" w:ascii="Arial" w:hAnsi="Arial"/>
          <w:i/>
          <w:rPrChange w:id="0" w:author="Administrator" w:date="2015-11-19T10:24:00Z">
            <w:rPr>
              <w:sz w:val="24"/>
              <w:i/>
              <w:szCs w:val="24"/>
              <w:rFonts w:ascii="Arial" w:hAnsi="Arial" w:cs="Arial"/>
            </w:rPr>
          </w:rPrChange>
        </w:rPr>
        <w:t>,</w:t>
      </w:r>
      <w:r>
        <w:rPr>
          <w:rFonts w:cs="Arial" w:ascii="Arial" w:hAnsi="Arial"/>
          <w:i/>
          <w:rPrChange w:id="0" w:author="Administrator" w:date="2015-11-19T10:24:00Z">
            <w:rPr>
              <w:sz w:val="24"/>
              <w:i/>
              <w:szCs w:val="24"/>
              <w:rFonts w:ascii="Arial" w:hAnsi="Arial" w:cs="Arial"/>
            </w:rPr>
          </w:rPrChange>
        </w:rPr>
        <w:t xml:space="preserve"> 1995</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but here we have observed much smaller changes around 0.14 standard deviations</w:t>
      </w:r>
      <w:r>
        <w:rPr>
          <w:rFonts w:cs="Arial" w:ascii="Arial" w:hAnsi="Arial"/>
          <w:rPrChange w:id="0" w:author="Administrator" w:date="2015-11-19T10:24:00Z">
            <w:rPr>
              <w:sz w:val="24"/>
              <w:szCs w:val="24"/>
              <w:rFonts w:ascii="Arial" w:hAnsi="Arial" w:cs="Arial"/>
            </w:rPr>
          </w:rPrChange>
        </w:rPr>
        <w:t xml:space="preserve"> and</w:t>
      </w:r>
      <w:r>
        <w:rPr>
          <w:rFonts w:cs="Arial" w:ascii="Arial" w:hAnsi="Arial"/>
          <w:rPrChange w:id="0" w:author="Administrator" w:date="2015-11-19T10:24:00Z">
            <w:rPr>
              <w:sz w:val="24"/>
              <w:szCs w:val="24"/>
              <w:rFonts w:ascii="Arial" w:hAnsi="Arial" w:cs="Arial"/>
            </w:rPr>
          </w:rPrChange>
        </w:rPr>
        <w:t xml:space="preserve"> only achieved power at 0.2. To achieve power at 0.8, 190 people would need to be recruited for the cross over design. </w:t>
      </w:r>
    </w:p>
    <w:p>
      <w:pPr>
        <w:pStyle w:val="Normal"/>
        <w:numPr>
          <w:ilvl w:val="0"/>
          <w:numId w:val="0"/>
        </w:numPr>
        <w:outlineLvl w:val="0"/>
        <w:pPrChange w:id="0" w:author="Administrator" w:date="2015-11-19T10:25:00Z">
          <w:pPr>
            <w:outlineLvl w:val="0"/>
            <w:spacing w:lineRule="auto" w:line="480"/>
          </w:pPr>
        </w:pPrChange>
        <w:rPr>
          <w:rFonts w:ascii="Arial" w:hAnsi="Arial" w:cs="Arial"/>
        </w:rPr>
      </w:pPr>
      <w:r>
        <w:rPr>
          <w:rFonts w:cs="Arial" w:ascii="Arial" w:hAnsi="Arial"/>
        </w:rPr>
        <w:t xml:space="preserve">The resistance training protocol used in this pilot study gave a modest outcome. Increased strength was observed in the left hip flexors, but not the right. The home based training </w:t>
      </w:r>
      <w:r>
        <w:rPr>
          <w:rFonts w:cs="Arial" w:ascii="Arial" w:hAnsi="Arial"/>
          <w:rPrChange w:id="0" w:author="Administrator" w:date="2015-11-19T10:24:00Z">
            <w:rPr>
              <w:sz w:val="24"/>
              <w:szCs w:val="24"/>
              <w:rFonts w:ascii="Arial" w:hAnsi="Arial" w:cs="Arial"/>
            </w:rPr>
          </w:rPrChange>
        </w:rPr>
        <w:t>protocol was well tolerated</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and there were no adverse effects of training</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or</w:t>
      </w:r>
      <w:r>
        <w:rPr>
          <w:rFonts w:cs="Arial" w:ascii="Arial" w:hAnsi="Arial"/>
          <w:rPrChange w:id="0" w:author="Administrator" w:date="2015-11-19T10:24:00Z">
            <w:rPr>
              <w:sz w:val="24"/>
              <w:szCs w:val="24"/>
              <w:rFonts w:ascii="Arial" w:hAnsi="Arial" w:cs="Arial"/>
            </w:rPr>
          </w:rPrChange>
        </w:rPr>
        <w:t xml:space="preserve"> concerns about overwork weakness in CMT </w:t>
      </w:r>
      <w:r>
        <w:rPr>
          <w:rFonts w:cs="Arial" w:ascii="Arial" w:hAnsi="Arial"/>
          <w:i/>
          <w:rPrChange w:id="0" w:author="Administrator" w:date="2015-11-19T10:24:00Z">
            <w:rPr>
              <w:sz w:val="24"/>
              <w:i/>
              <w:szCs w:val="24"/>
              <w:rFonts w:ascii="Arial" w:hAnsi="Arial" w:cs="Arial"/>
            </w:rPr>
          </w:rPrChange>
        </w:rPr>
        <w:t>(Vinci et al., 2003)</w:t>
      </w:r>
      <w:r>
        <w:rPr>
          <w:rFonts w:cs="Arial" w:ascii="Arial" w:hAnsi="Arial"/>
          <w:rPrChange w:id="0" w:author="Administrator" w:date="2015-11-19T10:24:00Z">
            <w:rPr>
              <w:sz w:val="24"/>
              <w:szCs w:val="24"/>
              <w:rFonts w:ascii="Arial" w:hAnsi="Arial" w:cs="Arial"/>
            </w:rPr>
          </w:rPrChange>
        </w:rPr>
        <w:t>.</w:t>
      </w:r>
    </w:p>
    <w:p>
      <w:pPr>
        <w:pStyle w:val="Normal"/>
        <w:pPrChange w:id="0" w:author="Administrator" w:date="2015-11-19T10:25:00Z">
          <w:pPr>
            <w:spacing w:lineRule="auto" w:line="480"/>
          </w:pPr>
        </w:pPrChange>
        <w:rPr>
          <w:rFonts w:ascii="Arial" w:hAnsi="Arial" w:cs="Arial"/>
        </w:rPr>
      </w:pPr>
      <w:r>
        <w:rPr>
          <w:rFonts w:cs="Arial" w:ascii="Arial" w:hAnsi="Arial"/>
        </w:rPr>
        <w:t>Other than study power, other factors may have influenced the size of the training effect:</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The ACSM training recommendation may not be optimal for people with CMT. </w:t>
      </w:r>
      <w:r>
        <w:rPr>
          <w:rFonts w:cs="Arial" w:ascii="Arial" w:hAnsi="Arial"/>
          <w:rPrChange w:id="0" w:author="Administrator" w:date="2015-11-19T10:24:00Z">
            <w:rPr>
              <w:sz w:val="24"/>
              <w:szCs w:val="24"/>
              <w:rFonts w:ascii="Arial" w:hAnsi="Arial" w:cs="Arial"/>
            </w:rPr>
          </w:rPrChange>
        </w:rPr>
        <w:t>P</w:t>
      </w:r>
      <w:r>
        <w:rPr>
          <w:rFonts w:cs="Arial" w:ascii="Arial" w:hAnsi="Arial"/>
          <w:rPrChange w:id="0" w:author="Administrator" w:date="2015-11-19T10:24:00Z">
            <w:rPr>
              <w:sz w:val="24"/>
              <w:szCs w:val="24"/>
              <w:rFonts w:ascii="Arial" w:hAnsi="Arial" w:cs="Arial"/>
            </w:rPr>
          </w:rPrChange>
        </w:rPr>
        <w:t>roximal muscles cannot be assumed to be normal and respond to exercise in the same way as</w:t>
      </w:r>
      <w:r>
        <w:rPr>
          <w:rFonts w:cs="Arial" w:ascii="Arial" w:hAnsi="Arial"/>
          <w:rPrChange w:id="0" w:author="Administrator" w:date="2015-11-19T10:24:00Z">
            <w:rPr>
              <w:sz w:val="24"/>
              <w:szCs w:val="24"/>
              <w:rFonts w:ascii="Arial" w:hAnsi="Arial" w:cs="Arial"/>
            </w:rPr>
          </w:rPrChange>
        </w:rPr>
        <w:t xml:space="preserve"> a</w:t>
      </w:r>
      <w:r>
        <w:rPr>
          <w:rFonts w:cs="Arial" w:ascii="Arial" w:hAnsi="Arial"/>
          <w:rPrChange w:id="0" w:author="Administrator" w:date="2015-11-19T10:24:00Z">
            <w:rPr>
              <w:sz w:val="24"/>
              <w:szCs w:val="24"/>
              <w:rFonts w:ascii="Arial" w:hAnsi="Arial" w:cs="Arial"/>
            </w:rPr>
          </w:rPrChange>
        </w:rPr>
        <w:t xml:space="preserve"> healthy subject</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in view of </w:t>
      </w:r>
      <w:r>
        <w:rPr>
          <w:rFonts w:cs="Arial" w:ascii="Arial" w:hAnsi="Arial"/>
          <w:rPrChange w:id="0" w:author="Administrator" w:date="2015-11-19T10:24:00Z">
            <w:rPr>
              <w:sz w:val="24"/>
              <w:szCs w:val="24"/>
              <w:rFonts w:ascii="Arial" w:hAnsi="Arial" w:cs="Arial"/>
            </w:rPr>
          </w:rPrChange>
        </w:rPr>
        <w:t xml:space="preserve">evidence of chronic denervation in </w:t>
      </w:r>
      <w:r>
        <w:rPr>
          <w:rFonts w:cs="Arial" w:ascii="Arial" w:hAnsi="Arial"/>
          <w:rPrChange w:id="0" w:author="Administrator" w:date="2015-11-19T10:24:00Z">
            <w:rPr>
              <w:sz w:val="24"/>
              <w:szCs w:val="24"/>
              <w:rFonts w:ascii="Arial" w:hAnsi="Arial" w:cs="Arial"/>
            </w:rPr>
          </w:rPrChange>
        </w:rPr>
        <w:t>in those muscles</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(Lewis et al., 2003).</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We relied on telephone monitoring and exercise </w:t>
      </w:r>
      <w:r>
        <w:rPr>
          <w:rFonts w:cs="Arial" w:ascii="Arial" w:hAnsi="Arial"/>
          <w:rPrChange w:id="0" w:author="Administrator" w:date="2015-11-19T10:24:00Z">
            <w:rPr>
              <w:sz w:val="24"/>
              <w:szCs w:val="24"/>
              <w:rFonts w:ascii="Arial" w:hAnsi="Arial" w:cs="Arial"/>
            </w:rPr>
          </w:rPrChange>
        </w:rPr>
        <w:t>diaries</w:t>
      </w:r>
      <w:r>
        <w:rPr>
          <w:rFonts w:cs="Arial" w:ascii="Arial" w:hAnsi="Arial"/>
          <w:rPrChange w:id="0" w:author="Administrator" w:date="2015-11-19T10:24:00Z">
            <w:rPr>
              <w:sz w:val="24"/>
              <w:szCs w:val="24"/>
              <w:rFonts w:ascii="Arial" w:hAnsi="Arial" w:cs="Arial"/>
            </w:rPr>
          </w:rPrChange>
        </w:rPr>
        <w:t xml:space="preserve"> to ascertain adherence to the regime. Th</w:t>
      </w:r>
      <w:r>
        <w:rPr>
          <w:rFonts w:cs="Arial" w:ascii="Arial" w:hAnsi="Arial"/>
          <w:rPrChange w:id="0" w:author="Administrator" w:date="2015-11-19T10:24:00Z">
            <w:rPr>
              <w:sz w:val="24"/>
              <w:szCs w:val="24"/>
              <w:rFonts w:ascii="Arial" w:hAnsi="Arial" w:cs="Arial"/>
            </w:rPr>
          </w:rPrChange>
        </w:rPr>
        <w:t>ere</w:t>
      </w:r>
      <w:r>
        <w:rPr>
          <w:rFonts w:cs="Arial" w:ascii="Arial" w:hAnsi="Arial"/>
          <w:rPrChange w:id="0" w:author="Administrator" w:date="2015-11-19T10:24:00Z">
            <w:rPr>
              <w:sz w:val="24"/>
              <w:szCs w:val="24"/>
              <w:rFonts w:ascii="Arial" w:hAnsi="Arial" w:cs="Arial"/>
            </w:rPr>
          </w:rPrChange>
        </w:rPr>
        <w:t xml:space="preserve"> may have been over report</w:t>
      </w:r>
      <w:r>
        <w:rPr>
          <w:rFonts w:cs="Arial" w:ascii="Arial" w:hAnsi="Arial"/>
          <w:rPrChange w:id="0" w:author="Administrator" w:date="2015-11-19T10:24:00Z">
            <w:rPr>
              <w:sz w:val="24"/>
              <w:szCs w:val="24"/>
              <w:rFonts w:ascii="Arial" w:hAnsi="Arial" w:cs="Arial"/>
            </w:rPr>
          </w:rPrChange>
        </w:rPr>
        <w:t>ing</w:t>
      </w:r>
      <w:r>
        <w:rPr>
          <w:rFonts w:cs="Arial" w:ascii="Arial" w:hAnsi="Arial"/>
          <w:rPrChange w:id="0" w:author="Administrator" w:date="2015-11-19T10:24:00Z">
            <w:rPr>
              <w:sz w:val="24"/>
              <w:szCs w:val="24"/>
              <w:rFonts w:ascii="Arial" w:hAnsi="Arial" w:cs="Arial"/>
            </w:rPr>
          </w:rPrChange>
        </w:rPr>
        <w:t xml:space="preserve">. </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
        <w:t xml:space="preserve">The primary outcome measurement of isometric muscle strength did not resemble the through range training exercise. Measurement of isokinetic muscle strength would have been more specific to the </w:t>
      </w:r>
      <w:r>
        <w:rPr>
          <w:rFonts w:cs="Arial" w:ascii="Arial" w:hAnsi="Arial"/>
          <w:rPrChange w:id="0" w:author="Administrator" w:date="2015-11-19T10:24:00Z">
            <w:rPr>
              <w:sz w:val="24"/>
              <w:szCs w:val="24"/>
              <w:rFonts w:ascii="Arial" w:hAnsi="Arial" w:cs="Arial"/>
            </w:rPr>
          </w:rPrChange>
        </w:rPr>
        <w:t>prescribed</w:t>
      </w:r>
      <w:r>
        <w:rPr>
          <w:rFonts w:cs="Arial" w:ascii="Arial" w:hAnsi="Arial"/>
          <w:rPrChange w:id="0" w:author="Administrator" w:date="2015-11-19T10:24:00Z">
            <w:rPr>
              <w:sz w:val="24"/>
              <w:szCs w:val="24"/>
              <w:rFonts w:ascii="Arial" w:hAnsi="Arial" w:cs="Arial"/>
            </w:rPr>
          </w:rPrChange>
        </w:rPr>
        <w:t xml:space="preserve"> exercise and may have detected greater improvements with training. </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Variability was noted in the training effect with </w:t>
      </w:r>
      <w:r>
        <w:rPr>
          <w:rFonts w:cs="Arial" w:ascii="Arial" w:hAnsi="Arial"/>
          <w:rPrChange w:id="0" w:author="Administrator" w:date="2015-11-19T10:24:00Z">
            <w:rPr>
              <w:sz w:val="24"/>
              <w:szCs w:val="24"/>
              <w:rFonts w:ascii="Arial" w:hAnsi="Arial" w:cs="Arial"/>
            </w:rPr>
          </w:rPrChange>
        </w:rPr>
        <w:t xml:space="preserve">a </w:t>
      </w:r>
      <w:r>
        <w:rPr>
          <w:rFonts w:cs="Arial" w:ascii="Arial" w:hAnsi="Arial"/>
          <w:rPrChange w:id="0" w:author="Administrator" w:date="2015-11-19T10:24:00Z">
            <w:rPr>
              <w:sz w:val="24"/>
              <w:szCs w:val="24"/>
              <w:rFonts w:ascii="Arial" w:hAnsi="Arial" w:cs="Arial"/>
            </w:rPr>
          </w:rPrChange>
        </w:rPr>
        <w:t>negative correlation between baseline right hip flexor strength and the change in strength with training</w:t>
      </w:r>
      <w:r>
        <w:rPr>
          <w:rFonts w:cs="Arial" w:ascii="Arial" w:hAnsi="Arial"/>
          <w:i/>
          <w:rPrChange w:id="0" w:author="Administrator" w:date="2015-11-19T10:24:00Z">
            <w:rPr>
              <w:sz w:val="24"/>
              <w:i/>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U</w:t>
      </w:r>
      <w:r>
        <w:rPr>
          <w:rFonts w:cs="Arial" w:ascii="Arial" w:hAnsi="Arial"/>
          <w:rPrChange w:id="0" w:author="Administrator" w:date="2015-11-19T10:24:00Z">
            <w:rPr>
              <w:sz w:val="24"/>
              <w:szCs w:val="24"/>
              <w:rFonts w:ascii="Arial" w:hAnsi="Arial" w:cs="Arial"/>
            </w:rPr>
          </w:rPrChange>
        </w:rPr>
        <w:t xml:space="preserve">ntrained individuals </w:t>
      </w:r>
      <w:r>
        <w:rPr>
          <w:rFonts w:cs="Arial" w:ascii="Arial" w:hAnsi="Arial"/>
          <w:rPrChange w:id="0" w:author="Administrator" w:date="2015-11-19T10:24:00Z">
            <w:rPr>
              <w:sz w:val="24"/>
              <w:szCs w:val="24"/>
              <w:rFonts w:ascii="Arial" w:hAnsi="Arial" w:cs="Arial"/>
            </w:rPr>
          </w:rPrChange>
        </w:rPr>
        <w:t xml:space="preserve">may </w:t>
      </w:r>
      <w:r>
        <w:rPr>
          <w:rFonts w:cs="Arial" w:ascii="Arial" w:hAnsi="Arial"/>
          <w:rPrChange w:id="0" w:author="Administrator" w:date="2015-11-19T10:24:00Z">
            <w:rPr>
              <w:sz w:val="24"/>
              <w:szCs w:val="24"/>
              <w:rFonts w:ascii="Arial" w:hAnsi="Arial" w:cs="Arial"/>
            </w:rPr>
          </w:rPrChange>
        </w:rPr>
        <w:t>show greater improvements with resistance training</w:t>
      </w:r>
      <w:r>
        <w:rPr>
          <w:rFonts w:cs="Arial" w:ascii="Arial" w:hAnsi="Arial"/>
          <w:rPrChange w:id="0" w:author="Administrator" w:date="2015-11-19T10:24:00Z">
            <w:rPr>
              <w:sz w:val="24"/>
              <w:szCs w:val="24"/>
              <w:rFonts w:ascii="Arial" w:hAnsi="Arial" w:cs="Arial"/>
            </w:rPr>
          </w:rPrChange>
        </w:rPr>
        <w:t>, as is observed in healthy individuals</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(Deschenes and Kramer, 2002).</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The variability of response could also have been due to genetic heterogeneity of the sample. </w:t>
      </w:r>
    </w:p>
    <w:p>
      <w:pPr>
        <w:pStyle w:val="ListParagraph"/>
        <w:numPr>
          <w:ilvl w:val="0"/>
          <w:numId w:val="1"/>
        </w:numPr>
        <w:pPrChange w:id="0" w:author="Administrator" w:date="2015-11-19T10:25:00Z">
          <w:pPr>
            <w:ind w:left="360" w:hanging="360"/>
            <w:spacing w:lineRule="auto" w:line="480"/>
          </w:pPr>
        </w:pPrChange>
        <w:rPr>
          <w:rFonts w:ascii="Arial" w:hAnsi="Arial" w:cs="Arial"/>
        </w:rPr>
      </w:pPr>
      <w:r>
        <w:rPr>
          <w:rFonts w:cs="Arial" w:ascii="Arial" w:hAnsi="Arial"/>
        </w:rPr>
        <w:t xml:space="preserve">Despite a small change in strength on the left side, there was no improvement in </w:t>
      </w:r>
      <w:r>
        <w:rPr>
          <w:rFonts w:cs="Arial" w:ascii="Arial" w:hAnsi="Arial"/>
          <w:rPrChange w:id="0" w:author="Administrator" w:date="2015-11-19T10:24:00Z">
            <w:rPr>
              <w:sz w:val="24"/>
              <w:szCs w:val="24"/>
              <w:rFonts w:ascii="Arial" w:hAnsi="Arial" w:cs="Arial"/>
            </w:rPr>
          </w:rPrChange>
        </w:rPr>
        <w:t xml:space="preserve">the functional measures of gait performance. There may be a threshold of change that will relate to functional carry over. </w:t>
      </w:r>
      <w:r>
        <w:rPr>
          <w:rFonts w:cs="Arial" w:ascii="Arial" w:hAnsi="Arial"/>
          <w:rPrChange w:id="0" w:author="Administrator" w:date="2015-11-19T10:24:00Z">
            <w:rPr>
              <w:sz w:val="24"/>
              <w:szCs w:val="24"/>
              <w:rFonts w:ascii="Arial" w:hAnsi="Arial" w:cs="Arial"/>
            </w:rPr>
          </w:rPrChange>
        </w:rPr>
        <w:t>We</w:t>
      </w:r>
      <w:r>
        <w:rPr>
          <w:rFonts w:cs="Arial" w:ascii="Arial" w:hAnsi="Arial"/>
          <w:rPrChange w:id="0" w:author="Administrator" w:date="2015-11-19T10:24:00Z">
            <w:rPr>
              <w:sz w:val="24"/>
              <w:szCs w:val="24"/>
              <w:rFonts w:ascii="Arial" w:hAnsi="Arial" w:cs="Arial"/>
            </w:rPr>
          </w:rPrChange>
        </w:rPr>
        <w:t xml:space="preserve"> only </w:t>
      </w:r>
      <w:r>
        <w:rPr>
          <w:rFonts w:cs="Arial" w:ascii="Arial" w:hAnsi="Arial"/>
          <w:rPrChange w:id="0" w:author="Administrator" w:date="2015-11-19T10:24:00Z">
            <w:rPr>
              <w:sz w:val="24"/>
              <w:szCs w:val="24"/>
              <w:rFonts w:ascii="Arial" w:hAnsi="Arial" w:cs="Arial"/>
            </w:rPr>
          </w:rPrChange>
        </w:rPr>
        <w:t xml:space="preserve">observed </w:t>
      </w:r>
      <w:r>
        <w:rPr>
          <w:rFonts w:cs="Arial" w:ascii="Arial" w:hAnsi="Arial"/>
          <w:rPrChange w:id="0" w:author="Administrator" w:date="2015-11-19T10:24:00Z">
            <w:rPr>
              <w:sz w:val="24"/>
              <w:szCs w:val="24"/>
              <w:rFonts w:ascii="Arial" w:hAnsi="Arial" w:cs="Arial"/>
            </w:rPr>
          </w:rPrChange>
        </w:rPr>
        <w:t xml:space="preserve">a 6% improvement in left hip flexor strength. </w:t>
      </w:r>
      <w:r>
        <w:rPr>
          <w:rFonts w:cs="Arial" w:ascii="Arial" w:hAnsi="Arial"/>
          <w:rPrChange w:id="0" w:author="Administrator" w:date="2015-11-19T10:24:00Z">
            <w:rPr>
              <w:sz w:val="24"/>
              <w:szCs w:val="24"/>
              <w:rFonts w:ascii="Arial" w:hAnsi="Arial" w:cs="Arial"/>
            </w:rPr>
          </w:rPrChange>
        </w:rPr>
        <w:t xml:space="preserve">We previously saw </w:t>
      </w:r>
      <w:r>
        <w:rPr>
          <w:rFonts w:cs="Arial" w:ascii="Arial" w:hAnsi="Arial"/>
          <w:rPrChange w:id="0" w:author="Administrator" w:date="2015-11-19T10:24:00Z">
            <w:rPr>
              <w:sz w:val="24"/>
              <w:szCs w:val="24"/>
              <w:rFonts w:ascii="Arial" w:hAnsi="Arial" w:cs="Arial"/>
            </w:rPr>
          </w:rPrChange>
        </w:rPr>
        <w:t>a deterioration</w:t>
      </w:r>
      <w:r>
        <w:rPr>
          <w:rFonts w:cs="Arial" w:ascii="Arial" w:hAnsi="Arial"/>
          <w:rPrChange w:id="0" w:author="Administrator" w:date="2015-11-19T10:24:00Z">
            <w:rPr>
              <w:sz w:val="24"/>
              <w:szCs w:val="24"/>
              <w:rFonts w:ascii="Arial" w:hAnsi="Arial" w:cs="Arial"/>
            </w:rPr>
          </w:rPrChange>
        </w:rPr>
        <w:t xml:space="preserve"> in </w:t>
      </w:r>
      <w:r>
        <w:rPr>
          <w:rFonts w:cs="Arial" w:ascii="Arial" w:hAnsi="Arial"/>
          <w:rPrChange w:id="0" w:author="Administrator" w:date="2015-11-19T10:24:00Z">
            <w:rPr>
              <w:sz w:val="24"/>
              <w:szCs w:val="24"/>
              <w:rFonts w:ascii="Arial" w:hAnsi="Arial" w:cs="Arial"/>
            </w:rPr>
          </w:rPrChange>
        </w:rPr>
        <w:t xml:space="preserve">gait performance after a 20% drop in hip flexor strength </w:t>
      </w:r>
      <w:r>
        <w:rPr>
          <w:rFonts w:cs="Arial" w:ascii="Arial" w:hAnsi="Arial"/>
          <w:i/>
          <w:rPrChange w:id="0" w:author="Administrator" w:date="2015-11-19T10:24:00Z">
            <w:rPr>
              <w:sz w:val="24"/>
              <w:i/>
              <w:szCs w:val="24"/>
              <w:rFonts w:ascii="Arial" w:hAnsi="Arial" w:cs="Arial"/>
            </w:rPr>
          </w:rPrChange>
        </w:rPr>
        <w:t>(Ramdharry et al., 2009)</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w:t>
      </w:r>
      <w:r>
        <w:rPr>
          <w:rFonts w:cs="Arial" w:ascii="Arial" w:hAnsi="Arial"/>
          <w:rPrChange w:id="0" w:author="Administrator" w:date="2015-11-19T10:24:00Z">
            <w:rPr>
              <w:sz w:val="24"/>
              <w:szCs w:val="24"/>
              <w:rFonts w:ascii="Arial" w:hAnsi="Arial" w:cs="Arial"/>
            </w:rPr>
          </w:rPrChange>
        </w:rPr>
        <w:t>so</w:t>
      </w:r>
      <w:r>
        <w:rPr>
          <w:rFonts w:cs="Arial" w:ascii="Arial" w:hAnsi="Arial"/>
          <w:rPrChange w:id="0" w:author="Administrator" w:date="2015-11-19T10:24:00Z">
            <w:rPr>
              <w:sz w:val="24"/>
              <w:szCs w:val="24"/>
              <w:rFonts w:ascii="Arial" w:hAnsi="Arial" w:cs="Arial"/>
            </w:rPr>
          </w:rPrChange>
        </w:rPr>
        <w:t xml:space="preserve"> changes of this sort of magnitude </w:t>
      </w:r>
      <w:r>
        <w:rPr>
          <w:rFonts w:cs="Arial" w:ascii="Arial" w:hAnsi="Arial"/>
          <w:rPrChange w:id="0" w:author="Administrator" w:date="2015-11-19T10:24:00Z">
            <w:rPr>
              <w:sz w:val="24"/>
              <w:szCs w:val="24"/>
              <w:rFonts w:ascii="Arial" w:hAnsi="Arial" w:cs="Arial"/>
            </w:rPr>
          </w:rPrChange>
        </w:rPr>
        <w:t xml:space="preserve">could </w:t>
      </w:r>
      <w:r>
        <w:rPr>
          <w:rFonts w:cs="Arial" w:ascii="Arial" w:hAnsi="Arial"/>
          <w:rPrChange w:id="0" w:author="Administrator" w:date="2015-11-19T10:24:00Z">
            <w:rPr>
              <w:sz w:val="24"/>
              <w:szCs w:val="24"/>
              <w:rFonts w:ascii="Arial" w:hAnsi="Arial" w:cs="Arial"/>
            </w:rPr>
          </w:rPrChange>
        </w:rPr>
        <w:t xml:space="preserve">be required to observe changes in </w:t>
      </w:r>
      <w:r>
        <w:rPr>
          <w:rFonts w:cs="Arial" w:ascii="Arial" w:hAnsi="Arial"/>
          <w:rPrChange w:id="0" w:author="Administrator" w:date="2015-11-19T10:24:00Z">
            <w:rPr>
              <w:sz w:val="24"/>
              <w:szCs w:val="24"/>
              <w:rFonts w:ascii="Arial" w:hAnsi="Arial" w:cs="Arial"/>
            </w:rPr>
          </w:rPrChange>
        </w:rPr>
        <w:t xml:space="preserve">walking </w:t>
      </w:r>
      <w:r>
        <w:rPr>
          <w:rFonts w:cs="Arial" w:ascii="Arial" w:hAnsi="Arial"/>
          <w:rPrChange w:id="0" w:author="Administrator" w:date="2015-11-19T10:24:00Z">
            <w:rPr>
              <w:sz w:val="24"/>
              <w:szCs w:val="24"/>
              <w:rFonts w:ascii="Arial" w:hAnsi="Arial" w:cs="Arial"/>
            </w:rPr>
          </w:rPrChange>
        </w:rPr>
        <w:t>performance.</w:t>
      </w:r>
      <w:r>
        <w:rPr>
          <w:rFonts w:cs="Arial" w:ascii="Arial" w:hAnsi="Arial"/>
          <w:rPrChange w:id="0" w:author="Administrator" w:date="2015-11-19T10:24:00Z">
            <w:rPr>
              <w:sz w:val="24"/>
              <w:szCs w:val="24"/>
              <w:rFonts w:ascii="Arial" w:hAnsi="Arial" w:cs="Arial"/>
            </w:rPr>
          </w:rPrChange>
        </w:rPr>
        <w:t xml:space="preserve"> In addition, training other muscles relating to gait may have needed to be included in the training schedule. </w:t>
      </w:r>
    </w:p>
    <w:p>
      <w:pPr>
        <w:pStyle w:val="Normal"/>
        <w:tabs>
          <w:tab w:val="left" w:pos="7797" w:leader="none"/>
        </w:tabs>
        <w:pPrChange w:id="0" w:author="Administrator" w:date="2015-11-19T10:25:00Z">
          <w:pPr>
            <w:tabs>
              <w:tab w:val="left" w:pos="7797" w:leader="none"/>
            </w:tabs>
            <w:spacing w:lineRule="auto" w:line="480"/>
          </w:pPr>
        </w:pPrChange>
        <w:rPr>
          <w:rFonts w:ascii="Arial" w:hAnsi="Arial" w:cs="Arial"/>
        </w:rPr>
      </w:pPr>
      <w:r>
        <w:rPr>
          <w:rFonts w:cs="Arial" w:ascii="Arial" w:hAnsi="Arial"/>
          <w:rPrChange w:id="0" w:author="Administrator" w:date="2015-11-19T10:24:00Z">
            <w:rPr>
              <w:sz w:val="24"/>
              <w:szCs w:val="24"/>
              <w:rFonts w:ascii="Arial" w:hAnsi="Arial" w:cs="Arial"/>
            </w:rPr>
          </w:rPrChange>
        </w:rPr>
        <w:t xml:space="preserve">This pilot study investigated the effect of home based training to increase strength of the hip flexor muscles, and walking performance. A modest improvement in strength was seen </w:t>
      </w:r>
      <w:r>
        <w:rPr>
          <w:rFonts w:cs="Arial" w:ascii="Arial" w:hAnsi="Arial"/>
          <w:rPrChange w:id="0" w:author="Administrator" w:date="2015-11-19T10:24:00Z">
            <w:rPr>
              <w:sz w:val="24"/>
              <w:szCs w:val="24"/>
              <w:rFonts w:ascii="Arial" w:hAnsi="Arial" w:cs="Arial"/>
            </w:rPr>
          </w:rPrChange>
        </w:rPr>
        <w:t>only on the left side</w:t>
      </w:r>
      <w:r>
        <w:rPr>
          <w:rFonts w:cs="Arial" w:ascii="Arial" w:hAnsi="Arial"/>
          <w:rPrChange w:id="0" w:author="Administrator" w:date="2015-11-19T10:24:00Z">
            <w:rPr>
              <w:sz w:val="24"/>
              <w:szCs w:val="24"/>
              <w:rFonts w:ascii="Arial" w:hAnsi="Arial" w:cs="Arial"/>
            </w:rPr>
          </w:rPrChange>
        </w:rPr>
        <w:t>,</w:t>
      </w:r>
      <w:r>
        <w:rPr>
          <w:rFonts w:cs="Arial" w:ascii="Arial" w:hAnsi="Arial"/>
          <w:rPrChange w:id="0" w:author="Administrator" w:date="2015-11-19T10:24:00Z">
            <w:rPr>
              <w:sz w:val="24"/>
              <w:szCs w:val="24"/>
              <w:rFonts w:ascii="Arial" w:hAnsi="Arial" w:cs="Arial"/>
            </w:rPr>
          </w:rPrChange>
        </w:rPr>
        <w:t xml:space="preserve"> and no changes were seen in walking measures. However, this study was useful as it showed that resistance training was well tolerated with no evidence of overwork weakness. </w:t>
      </w:r>
      <w:r>
        <w:rPr>
          <w:rFonts w:cs="Arial" w:ascii="Arial" w:hAnsi="Arial"/>
          <w:rPrChange w:id="0" w:author="Administrator" w:date="2015-11-19T10:24:00Z">
            <w:rPr>
              <w:sz w:val="24"/>
              <w:szCs w:val="24"/>
              <w:rFonts w:ascii="Arial" w:hAnsi="Arial" w:cs="Arial"/>
            </w:rPr>
          </w:rPrChange>
        </w:rPr>
        <w:t>In addition,</w:t>
      </w:r>
      <w:r>
        <w:rPr>
          <w:rFonts w:cs="Arial" w:ascii="Arial" w:hAnsi="Arial"/>
          <w:rPrChange w:id="0" w:author="Administrator" w:date="2015-11-19T10:24:00Z">
            <w:rPr>
              <w:sz w:val="24"/>
              <w:szCs w:val="24"/>
              <w:rFonts w:ascii="Arial" w:hAnsi="Arial" w:cs="Arial"/>
            </w:rPr>
          </w:rPrChange>
        </w:rPr>
        <w:t xml:space="preserve"> it suggested that future studies of training in CMT may benefit from the development of a CMT specific training schedule, the selection of patients where possible with a specific genotype e.g. CMT1A or CMTX1 and the selection of patients with a minimum level of weakness for entry into the study.</w:t>
      </w:r>
    </w:p>
    <w:p>
      <w:pPr>
        <w:pStyle w:val="Normal"/>
        <w:rPr>
          <w:rFonts w:ascii="Arial" w:hAnsi="Arial" w:cs="Arial"/>
          <w:ins w:id="376" w:author="Administrator" w:date="2015-11-19T10:28:00Z"/>
          <w:i/>
          <w:i/>
        </w:rPr>
      </w:pPr>
      <w:ins w:id="375" w:author="Administrator" w:date="2015-11-19T10:28:00Z">
        <w:r>
          <w:rPr>
            <w:rFonts w:cs="Arial" w:ascii="Arial" w:hAnsi="Arial"/>
            <w:i/>
          </w:rPr>
        </w:r>
      </w:ins>
      <w:r>
        <w:br w:type="page"/>
      </w:r>
    </w:p>
    <w:p>
      <w:pPr>
        <w:pStyle w:val="Normal"/>
        <w:tabs>
          <w:tab w:val="left" w:pos="7797" w:leader="none"/>
        </w:tabs>
        <w:ind w:left="720" w:hanging="0"/>
        <w:pPrChange w:id="0" w:author="Administrator" w:date="2015-11-19T10:25:00Z">
          <w:pPr>
            <w:tabs>
              <w:tab w:val="left" w:pos="7797" w:leader="none"/>
            </w:tabs>
            <w:ind w:left="720" w:hanging="0"/>
            <w:spacing w:lineRule="auto" w:line="480"/>
          </w:pPr>
        </w:pPrChange>
        <w:rPr>
          <w:rFonts w:ascii="Arial" w:hAnsi="Arial" w:cs="Arial"/>
          <w:del w:id="377" w:author="Administrator" w:date="2015-11-19T10:23:00Z"/>
          <w:i/>
          <w:i/>
        </w:rPr>
      </w:pPr>
      <w:r>
        <w:rPr>
          <w:rFonts w:cs="Arial" w:ascii="Arial" w:hAnsi="Arial"/>
          <w:i/>
        </w:rPr>
        <w:t>Sincerely,</w:t>
      </w:r>
    </w:p>
    <w:p>
      <w:pPr>
        <w:pStyle w:val="Normal"/>
        <w:tabs>
          <w:tab w:val="left" w:pos="7797" w:leader="none"/>
        </w:tabs>
        <w:ind w:left="720" w:hanging="0"/>
        <w:pPrChange w:id="0" w:author="Administrator" w:date="2015-11-19T10:25:00Z">
          <w:pPr>
            <w:tabs>
              <w:tab w:val="left" w:pos="7797" w:leader="none"/>
            </w:tabs>
            <w:ind w:left="720" w:hanging="0"/>
          </w:pPr>
        </w:pPrChange>
        <w:rPr>
          <w:rFonts w:ascii="Arial" w:hAnsi="Arial" w:cs="Arial"/>
          <w:i/>
          <w:i/>
        </w:rPr>
      </w:pPr>
      <w:r>
        <w:rPr>
          <w:rFonts w:cs="Arial" w:ascii="Arial" w:hAnsi="Arial"/>
          <w:i/>
        </w:rPr>
        <w:t xml:space="preserve">Gita M Ramdharry </w:t>
      </w:r>
      <w:r>
        <w:rPr>
          <w:rFonts w:cs="Arial" w:ascii="Arial" w:hAnsi="Arial"/>
          <w:i/>
          <w:vertAlign w:val="superscript"/>
          <w:rPrChange w:id="0" w:author="Administrator" w:date="2015-11-19T10:24:00Z">
            <w:rPr>
              <w:vertAlign w:val="superscript"/>
              <w:sz w:val="24"/>
              <w:i/>
              <w:szCs w:val="24"/>
              <w:rFonts w:ascii="Arial" w:hAnsi="Arial" w:cs="Arial"/>
            </w:rPr>
          </w:rPrChange>
        </w:rPr>
        <w:t>1,2</w:t>
      </w:r>
      <w:r>
        <w:rPr>
          <w:rFonts w:cs="Arial" w:ascii="Arial" w:hAnsi="Arial"/>
          <w:i/>
          <w:rPrChange w:id="0" w:author="Administrator" w:date="2015-11-19T10:24:00Z">
            <w:rPr>
              <w:sz w:val="24"/>
              <w:i/>
              <w:szCs w:val="24"/>
              <w:rFonts w:ascii="Arial" w:hAnsi="Arial" w:cs="Arial"/>
            </w:rPr>
          </w:rPrChange>
        </w:rPr>
        <w:t xml:space="preserve">, Alexander Pollard </w:t>
      </w:r>
      <w:r>
        <w:rPr>
          <w:rFonts w:cs="Arial" w:ascii="Arial" w:hAnsi="Arial"/>
          <w:i/>
          <w:vertAlign w:val="superscript"/>
          <w:rPrChange w:id="0" w:author="Administrator" w:date="2015-11-19T10:24:00Z">
            <w:rPr>
              <w:vertAlign w:val="superscript"/>
              <w:sz w:val="24"/>
              <w:i/>
              <w:szCs w:val="24"/>
              <w:rFonts w:ascii="Arial" w:hAnsi="Arial" w:cs="Arial"/>
            </w:rPr>
          </w:rPrChange>
        </w:rPr>
        <w:t>2</w:t>
      </w:r>
      <w:r>
        <w:rPr>
          <w:rFonts w:cs="Arial" w:ascii="Arial" w:hAnsi="Arial"/>
          <w:i/>
          <w:rPrChange w:id="0" w:author="Administrator" w:date="2015-11-19T10:24:00Z">
            <w:rPr>
              <w:sz w:val="24"/>
              <w:i/>
              <w:szCs w:val="24"/>
              <w:rFonts w:ascii="Arial" w:hAnsi="Arial" w:cs="Arial"/>
            </w:rPr>
          </w:rPrChange>
        </w:rPr>
        <w:t xml:space="preserve">, Cheryl Anderson </w:t>
      </w:r>
      <w:r>
        <w:rPr>
          <w:rFonts w:cs="Arial" w:ascii="Arial" w:hAnsi="Arial"/>
          <w:i/>
          <w:vertAlign w:val="superscript"/>
          <w:rPrChange w:id="0" w:author="Administrator" w:date="2015-11-19T10:24:00Z">
            <w:rPr>
              <w:vertAlign w:val="superscript"/>
              <w:sz w:val="24"/>
              <w:i/>
              <w:szCs w:val="24"/>
              <w:rFonts w:ascii="Arial" w:hAnsi="Arial" w:cs="Arial"/>
            </w:rPr>
          </w:rPrChange>
        </w:rPr>
        <w:t>2</w:t>
      </w:r>
      <w:r>
        <w:rPr>
          <w:rFonts w:cs="Arial" w:ascii="Arial" w:hAnsi="Arial"/>
          <w:i/>
          <w:rPrChange w:id="0" w:author="Administrator" w:date="2015-11-19T10:24:00Z">
            <w:rPr>
              <w:sz w:val="24"/>
              <w:i/>
              <w:szCs w:val="24"/>
              <w:rFonts w:ascii="Arial" w:hAnsi="Arial" w:cs="Arial"/>
            </w:rPr>
          </w:rPrChange>
        </w:rPr>
        <w:t xml:space="preserve">, Matilde Laurá </w:t>
      </w:r>
      <w:r>
        <w:rPr>
          <w:rFonts w:cs="Arial" w:ascii="Arial" w:hAnsi="Arial"/>
          <w:i/>
          <w:vertAlign w:val="superscript"/>
          <w:rPrChange w:id="0" w:author="Administrator" w:date="2015-11-19T10:24:00Z">
            <w:rPr>
              <w:vertAlign w:val="superscript"/>
              <w:sz w:val="24"/>
              <w:i/>
              <w:szCs w:val="24"/>
              <w:rFonts w:ascii="Arial" w:hAnsi="Arial" w:cs="Arial"/>
            </w:rPr>
          </w:rPrChange>
        </w:rPr>
        <w:t>2</w:t>
      </w:r>
      <w:r>
        <w:rPr>
          <w:rFonts w:cs="Arial" w:ascii="Arial" w:hAnsi="Arial"/>
          <w:i/>
          <w:rPrChange w:id="0" w:author="Administrator" w:date="2015-11-19T10:24:00Z">
            <w:rPr>
              <w:sz w:val="24"/>
              <w:i/>
              <w:szCs w:val="24"/>
              <w:rFonts w:ascii="Arial" w:hAnsi="Arial" w:cs="Arial"/>
            </w:rPr>
          </w:rPrChange>
        </w:rPr>
        <w:t xml:space="preserve">, Sinead M Murphy </w:t>
      </w:r>
      <w:r>
        <w:rPr>
          <w:rFonts w:cs="Arial" w:ascii="Arial" w:hAnsi="Arial"/>
          <w:i/>
          <w:vertAlign w:val="superscript"/>
          <w:rPrChange w:id="0" w:author="Administrator" w:date="2015-11-19T10:24:00Z">
            <w:rPr>
              <w:vertAlign w:val="superscript"/>
              <w:sz w:val="24"/>
              <w:i/>
              <w:szCs w:val="24"/>
              <w:rFonts w:ascii="Arial" w:hAnsi="Arial" w:cs="Arial"/>
            </w:rPr>
          </w:rPrChange>
        </w:rPr>
        <w:t>3</w:t>
      </w:r>
      <w:r>
        <w:rPr>
          <w:rFonts w:cs="Arial" w:ascii="Arial" w:hAnsi="Arial"/>
          <w:i/>
          <w:rPrChange w:id="0" w:author="Administrator" w:date="2015-11-19T10:24:00Z">
            <w:rPr>
              <w:sz w:val="24"/>
              <w:i/>
              <w:szCs w:val="24"/>
              <w:rFonts w:ascii="Arial" w:hAnsi="Arial" w:cs="Arial"/>
            </w:rPr>
          </w:rPrChange>
        </w:rPr>
        <w:t xml:space="preserve">, Magdalena Dudziec </w:t>
      </w:r>
      <w:r>
        <w:rPr>
          <w:rFonts w:cs="Arial" w:ascii="Arial" w:hAnsi="Arial"/>
          <w:i/>
          <w:vertAlign w:val="superscript"/>
          <w:rPrChange w:id="0" w:author="Administrator" w:date="2015-11-19T10:24:00Z">
            <w:rPr>
              <w:vertAlign w:val="superscript"/>
              <w:sz w:val="24"/>
              <w:i/>
              <w:szCs w:val="24"/>
              <w:rFonts w:ascii="Arial" w:hAnsi="Arial" w:cs="Arial"/>
            </w:rPr>
          </w:rPrChange>
        </w:rPr>
        <w:t>1,2</w:t>
      </w:r>
      <w:r>
        <w:rPr>
          <w:rFonts w:cs="Arial" w:ascii="Arial" w:hAnsi="Arial"/>
          <w:i/>
          <w:rPrChange w:id="0" w:author="Administrator" w:date="2015-11-19T10:24:00Z">
            <w:rPr>
              <w:sz w:val="24"/>
              <w:i/>
              <w:szCs w:val="24"/>
              <w:rFonts w:ascii="Arial" w:hAnsi="Arial" w:cs="Arial"/>
            </w:rPr>
          </w:rPrChange>
        </w:rPr>
        <w:t>, Elizabeth L Dewar</w:t>
      </w:r>
      <w:r>
        <w:rPr>
          <w:rFonts w:cs="Arial" w:ascii="Arial" w:hAnsi="Arial"/>
          <w:i/>
          <w:vertAlign w:val="superscript"/>
          <w:rPrChange w:id="0" w:author="Administrator" w:date="2015-11-19T10:24:00Z">
            <w:rPr>
              <w:vertAlign w:val="superscript"/>
              <w:sz w:val="24"/>
              <w:i/>
              <w:szCs w:val="24"/>
              <w:rFonts w:ascii="Arial" w:hAnsi="Arial" w:cs="Arial"/>
            </w:rPr>
          </w:rPrChange>
        </w:rPr>
        <w:t>2</w:t>
      </w:r>
      <w:r>
        <w:rPr>
          <w:rFonts w:cs="Arial" w:ascii="Arial" w:hAnsi="Arial"/>
          <w:i/>
          <w:rPrChange w:id="0" w:author="Administrator" w:date="2015-11-19T10:24:00Z">
            <w:rPr>
              <w:sz w:val="24"/>
              <w:i/>
              <w:szCs w:val="24"/>
              <w:rFonts w:ascii="Arial" w:hAnsi="Arial" w:cs="Arial"/>
            </w:rPr>
          </w:rPrChange>
        </w:rPr>
        <w:t xml:space="preserve">, Elspeth Hutton </w:t>
      </w:r>
      <w:r>
        <w:rPr>
          <w:rFonts w:cs="Arial" w:ascii="Arial" w:hAnsi="Arial"/>
          <w:i/>
          <w:vertAlign w:val="superscript"/>
          <w:rPrChange w:id="0" w:author="Administrator" w:date="2015-11-19T10:24:00Z">
            <w:rPr>
              <w:vertAlign w:val="superscript"/>
              <w:sz w:val="24"/>
              <w:i/>
              <w:szCs w:val="24"/>
              <w:rFonts w:ascii="Arial" w:hAnsi="Arial" w:cs="Arial"/>
            </w:rPr>
          </w:rPrChange>
        </w:rPr>
        <w:t>4</w:t>
      </w:r>
      <w:r>
        <w:rPr>
          <w:rFonts w:cs="Arial" w:ascii="Arial" w:hAnsi="Arial"/>
          <w:i/>
          <w:rPrChange w:id="0" w:author="Administrator" w:date="2015-11-19T10:24:00Z">
            <w:rPr>
              <w:sz w:val="24"/>
              <w:i/>
              <w:szCs w:val="24"/>
              <w:rFonts w:ascii="Arial" w:hAnsi="Arial" w:cs="Arial"/>
            </w:rPr>
          </w:rPrChange>
        </w:rPr>
        <w:t xml:space="preserve">, Robert Grant </w:t>
      </w:r>
      <w:r>
        <w:rPr>
          <w:rFonts w:cs="Arial" w:ascii="Arial" w:hAnsi="Arial"/>
          <w:i/>
          <w:vertAlign w:val="superscript"/>
          <w:rPrChange w:id="0" w:author="Administrator" w:date="2015-11-19T10:24:00Z">
            <w:rPr>
              <w:vertAlign w:val="superscript"/>
              <w:sz w:val="24"/>
              <w:i/>
              <w:szCs w:val="24"/>
              <w:rFonts w:ascii="Arial" w:hAnsi="Arial" w:cs="Arial"/>
            </w:rPr>
          </w:rPrChange>
        </w:rPr>
        <w:t>1</w:t>
      </w:r>
      <w:r>
        <w:rPr>
          <w:rFonts w:cs="Arial" w:ascii="Arial" w:hAnsi="Arial"/>
          <w:i/>
          <w:vertAlign w:val="superscript"/>
          <w:rPrChange w:id="0" w:author="Administrator" w:date="2015-11-19T10:24:00Z">
            <w:rPr>
              <w:vertAlign w:val="superscript"/>
              <w:sz w:val="24"/>
              <w:i/>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Mary</w:t>
      </w:r>
      <w:r>
        <w:rPr>
          <w:rFonts w:cs="Arial" w:ascii="Arial" w:hAnsi="Arial"/>
          <w:i/>
          <w:rPrChange w:id="0" w:author="Administrator" w:date="2015-11-19T10:24:00Z">
            <w:rPr>
              <w:sz w:val="24"/>
              <w:i/>
              <w:szCs w:val="24"/>
              <w:rFonts w:ascii="Arial" w:hAnsi="Arial" w:cs="Arial"/>
            </w:rPr>
          </w:rPrChange>
        </w:rPr>
        <w:t xml:space="preserve"> M Reilly </w:t>
      </w:r>
      <w:r>
        <w:rPr>
          <w:rFonts w:cs="Arial" w:ascii="Arial" w:hAnsi="Arial"/>
          <w:i/>
          <w:vertAlign w:val="superscript"/>
          <w:rPrChange w:id="0" w:author="Administrator" w:date="2015-11-19T10:24:00Z">
            <w:rPr>
              <w:vertAlign w:val="superscript"/>
              <w:sz w:val="24"/>
              <w:i/>
              <w:szCs w:val="24"/>
              <w:rFonts w:ascii="Arial" w:hAnsi="Arial" w:cs="Arial"/>
            </w:rPr>
          </w:rPrChange>
        </w:rPr>
        <w:t xml:space="preserve">2 </w:t>
      </w:r>
      <w:r>
        <w:rPr>
          <w:rFonts w:cs="Arial" w:ascii="Arial" w:hAnsi="Arial"/>
          <w:i/>
          <w:rPrChange w:id="0" w:author="Administrator" w:date="2015-11-19T10:24:00Z">
            <w:rPr>
              <w:sz w:val="24"/>
              <w:i/>
              <w:szCs w:val="24"/>
              <w:rFonts w:ascii="Arial" w:hAnsi="Arial" w:cs="Arial"/>
            </w:rPr>
          </w:rPrChange>
        </w:rPr>
        <w:t>.</w:t>
      </w:r>
    </w:p>
    <w:p>
      <w:pPr>
        <w:pStyle w:val="Normal"/>
        <w:tabs>
          <w:tab w:val="left" w:pos="7797" w:leader="none"/>
        </w:tabs>
        <w:ind w:left="720" w:hanging="0"/>
        <w:pPrChange w:id="0" w:author="Administrator" w:date="2015-11-19T10:25:00Z">
          <w:pPr>
            <w:tabs>
              <w:tab w:val="left" w:pos="7797" w:leader="none"/>
            </w:tabs>
            <w:ind w:left="720" w:hanging="0"/>
            <w:spacing w:lineRule="auto" w:line="240"/>
          </w:pPr>
        </w:pPrChange>
        <w:rPr>
          <w:rFonts w:ascii="Arial" w:hAnsi="Arial" w:cs="Arial"/>
          <w:b/>
          <w:b/>
        </w:rPr>
      </w:pPr>
      <w:r>
        <w:rPr>
          <w:rFonts w:cs="Arial" w:ascii="Arial" w:hAnsi="Arial"/>
          <w:i/>
          <w:vertAlign w:val="superscript"/>
        </w:rPr>
        <w:t xml:space="preserve">1 </w:t>
      </w:r>
      <w:r>
        <w:rPr>
          <w:rFonts w:cs="Arial" w:ascii="Arial" w:hAnsi="Arial"/>
          <w:i/>
          <w:rPrChange w:id="0" w:author="Administrator" w:date="2015-11-19T10:24:00Z">
            <w:rPr>
              <w:sz w:val="24"/>
              <w:i/>
              <w:szCs w:val="24"/>
              <w:rFonts w:ascii="Arial" w:hAnsi="Arial" w:cs="Arial"/>
            </w:rPr>
          </w:rPrChange>
        </w:rPr>
        <w:t>School of Rehabilitation Sciences, Faculty of Health, Social Work and Education, Kingston University and St George’s University of London, UK.</w:t>
      </w:r>
      <w:r>
        <w:rPr>
          <w:rFonts w:cs="Arial" w:ascii="Arial" w:hAnsi="Arial"/>
          <w:i/>
          <w:rPrChange w:id="0" w:author="Administrator" w:date="2015-11-19T10:24:00Z">
            <w:rPr>
              <w:sz w:val="24"/>
              <w:i/>
              <w:szCs w:val="24"/>
              <w:rFonts w:ascii="Arial" w:hAnsi="Arial" w:cs="Arial"/>
            </w:rPr>
          </w:rPrChange>
        </w:rPr>
        <w:t xml:space="preserve">      </w:t>
      </w:r>
      <w:r>
        <w:rPr>
          <w:rFonts w:cs="Arial" w:ascii="Arial" w:hAnsi="Arial"/>
          <w:i/>
          <w:vertAlign w:val="superscript"/>
          <w:rPrChange w:id="0" w:author="Administrator" w:date="2015-11-19T10:24:00Z">
            <w:rPr>
              <w:vertAlign w:val="superscript"/>
              <w:sz w:val="24"/>
              <w:i/>
              <w:szCs w:val="24"/>
              <w:rFonts w:ascii="Arial" w:hAnsi="Arial" w:cs="Arial"/>
            </w:rPr>
          </w:rPrChange>
        </w:rPr>
        <w:t>2</w:t>
      </w:r>
      <w:r>
        <w:rPr>
          <w:rFonts w:cs="Arial" w:ascii="Arial" w:hAnsi="Arial"/>
          <w:i/>
          <w:rPrChange w:id="0" w:author="Administrator" w:date="2015-11-19T10:24:00Z">
            <w:rPr>
              <w:sz w:val="24"/>
              <w:i/>
              <w:szCs w:val="24"/>
              <w:rFonts w:ascii="Arial" w:hAnsi="Arial" w:cs="Arial"/>
            </w:rPr>
          </w:rPrChange>
        </w:rPr>
        <w:t xml:space="preserve"> MRC Centre for Neuromuscular Diseases, The National Hospital for Neurology and Neurosurgery and Department of Molecular Neuroscience, UCL Institute of Neurology, London, UK. </w:t>
      </w:r>
      <w:r>
        <w:rPr>
          <w:rFonts w:cs="Arial" w:ascii="Arial" w:hAnsi="Arial"/>
          <w:i/>
          <w:vertAlign w:val="superscript"/>
          <w:rPrChange w:id="0" w:author="Administrator" w:date="2015-11-19T10:24:00Z">
            <w:rPr>
              <w:vertAlign w:val="superscript"/>
              <w:sz w:val="24"/>
              <w:i/>
              <w:szCs w:val="24"/>
              <w:rFonts w:ascii="Arial" w:hAnsi="Arial" w:cs="Arial"/>
            </w:rPr>
          </w:rPrChange>
        </w:rPr>
        <w:t>3</w:t>
      </w:r>
      <w:r>
        <w:rPr>
          <w:rFonts w:cs="Arial" w:ascii="Arial" w:hAnsi="Arial"/>
          <w:i/>
          <w:rPrChange w:id="0" w:author="Administrator" w:date="2015-11-19T10:24:00Z">
            <w:rPr>
              <w:sz w:val="24"/>
              <w:i/>
              <w:szCs w:val="24"/>
              <w:rFonts w:ascii="Arial" w:hAnsi="Arial" w:cs="Arial"/>
            </w:rPr>
          </w:rPrChange>
        </w:rPr>
        <w:t xml:space="preserve">Department of Neurology, Adelaide and Meath Hospitals Incorporating the National Children’s Hospital, Tallaght, Dublin, Ireland. </w:t>
      </w:r>
      <w:r>
        <w:rPr>
          <w:rFonts w:cs="Arial" w:ascii="Arial" w:hAnsi="Arial"/>
          <w:i/>
          <w:vertAlign w:val="superscript"/>
          <w:rPrChange w:id="0" w:author="Administrator" w:date="2015-11-19T10:24:00Z">
            <w:rPr>
              <w:vertAlign w:val="superscript"/>
              <w:sz w:val="24"/>
              <w:i/>
              <w:szCs w:val="24"/>
              <w:rFonts w:ascii="Arial" w:hAnsi="Arial" w:cs="Arial"/>
            </w:rPr>
          </w:rPrChange>
        </w:rPr>
        <w:t>4</w:t>
      </w:r>
      <w:r>
        <w:rPr>
          <w:rFonts w:cs="Arial" w:ascii="Arial" w:hAnsi="Arial"/>
          <w:i/>
          <w:rPrChange w:id="0" w:author="Administrator" w:date="2015-11-19T10:24:00Z">
            <w:rPr>
              <w:sz w:val="24"/>
              <w:i/>
              <w:szCs w:val="24"/>
              <w:rFonts w:ascii="Arial" w:hAnsi="Arial" w:cs="Arial"/>
            </w:rPr>
          </w:rPrChange>
        </w:rPr>
        <w:t>The Alfred Hospital, Melbourne,</w:t>
      </w:r>
      <w:r>
        <w:rPr>
          <w:rFonts w:cs="Arial" w:ascii="Arial" w:hAnsi="Arial"/>
          <w:i/>
          <w:rPrChange w:id="0" w:author="Administrator" w:date="2015-11-19T10:24:00Z">
            <w:rPr>
              <w:sz w:val="24"/>
              <w:i/>
              <w:szCs w:val="24"/>
              <w:rFonts w:ascii="Arial" w:hAnsi="Arial" w:cs="Arial"/>
            </w:rPr>
          </w:rPrChange>
        </w:rPr>
        <w:t xml:space="preserve"> </w:t>
      </w:r>
      <w:r>
        <w:rPr>
          <w:rFonts w:cs="Arial" w:ascii="Arial" w:hAnsi="Arial"/>
          <w:i/>
          <w:rPrChange w:id="0" w:author="Administrator" w:date="2015-11-19T10:24:00Z">
            <w:rPr>
              <w:sz w:val="24"/>
              <w:i/>
              <w:szCs w:val="24"/>
              <w:rFonts w:ascii="Arial" w:hAnsi="Arial" w:cs="Arial"/>
            </w:rPr>
          </w:rPrChange>
        </w:rPr>
        <w:t>Australia</w:t>
      </w:r>
    </w:p>
    <w:p>
      <w:pPr>
        <w:pStyle w:val="NormalWeb"/>
        <w:spacing w:lineRule="auto" w:line="276" w:beforeAutospacing="0" w:before="0" w:afterAutospacing="0" w:after="0"/>
        <w:ind w:left="720" w:hanging="0"/>
        <w:textAlignment w:val="baseline"/>
        <w:pPrChange w:id="0" w:author="Administrator" w:date="2015-11-19T10:25:00Z">
          <w:pPr>
            <w:textAlignment w:val="baseline"/>
            <w:ind w:left="720" w:hanging="0"/>
            <w:spacing w:beforeAutospacing="0" w:before="0" w:afterAutospacing="0" w:after="0"/>
          </w:pPr>
        </w:pPrChange>
        <w:rPr>
          <w:rFonts w:ascii="Arial" w:hAnsi="Arial" w:cs="Arial"/>
          <w:i/>
          <w:i/>
          <w:sz w:val="22"/>
          <w:szCs w:val="22"/>
        </w:rPr>
      </w:pPr>
      <w:r>
        <w:rPr>
          <w:rFonts w:cs="Arial" w:ascii="Arial" w:hAnsi="Arial"/>
          <w:i/>
          <w:sz w:val="22"/>
          <w:szCs w:val="22"/>
        </w:rPr>
        <w:t xml:space="preserve">This study was funded by a grant from the Muscular Dystrophy Campaign (RA2/782/1). </w:t>
      </w:r>
      <w:r>
        <w:rPr>
          <w:rFonts w:cs="Arial" w:ascii="Arial" w:hAnsi="Arial"/>
          <w:i/>
          <w:sz w:val="22"/>
          <w:szCs w:val="22"/>
          <w:rPrChange w:id="0" w:author="Administrator" w:date="2015-11-19T10:24:00Z">
            <w:rPr>
              <w:sz w:val="22"/>
              <w:i/>
              <w:szCs w:val="22"/>
              <w:rFonts w:ascii="Arial" w:hAnsi="Arial" w:cs="Arial"/>
            </w:rPr>
          </w:rPrChange>
        </w:rPr>
        <w:t>M.M.R.</w:t>
      </w:r>
      <w:r>
        <w:rPr>
          <w:rFonts w:cs="Arial" w:ascii="Arial" w:hAnsi="Arial"/>
          <w:i/>
          <w:sz w:val="22"/>
          <w:szCs w:val="22"/>
          <w:rPrChange w:id="0" w:author="Administrator" w:date="2015-11-19T10:24:00Z">
            <w:rPr>
              <w:sz w:val="22"/>
              <w:i/>
              <w:szCs w:val="22"/>
              <w:rFonts w:ascii="Arial" w:hAnsi="Arial" w:cs="Arial"/>
            </w:rPr>
          </w:rPrChange>
        </w:rPr>
        <w:t xml:space="preserve"> is grateful to the Medical Research Council (MRC) for their support. </w:t>
      </w:r>
      <w:r>
        <w:rPr>
          <w:rFonts w:cs="Arial" w:ascii="Arial" w:hAnsi="Arial"/>
          <w:i/>
          <w:sz w:val="22"/>
          <w:szCs w:val="22"/>
          <w:rPrChange w:id="0" w:author="Administrator" w:date="2015-11-19T10:24:00Z">
            <w:rPr>
              <w:sz w:val="22"/>
              <w:i/>
              <w:szCs w:val="22"/>
              <w:rFonts w:ascii="Arial" w:hAnsi="Arial" w:cs="Arial"/>
            </w:rPr>
          </w:rPrChange>
        </w:rPr>
        <w:t>M.M.R.</w:t>
      </w:r>
      <w:bookmarkStart w:id="1" w:name="move4356919151"/>
      <w:bookmarkEnd w:id="1"/>
      <w:r>
        <w:rPr>
          <w:rFonts w:cs="Arial" w:ascii="Arial" w:hAnsi="Arial"/>
          <w:i/>
          <w:sz w:val="22"/>
          <w:szCs w:val="22"/>
          <w:rPrChange w:id="0" w:author="Administrator" w:date="2015-11-19T10:24:00Z">
            <w:rPr>
              <w:sz w:val="22"/>
              <w:i/>
              <w:szCs w:val="22"/>
              <w:rFonts w:ascii="Arial" w:hAnsi="Arial" w:cs="Arial"/>
            </w:rPr>
          </w:rPrChange>
        </w:rPr>
        <w:t xml:space="preserve"> is grateful for a grant support from the NINDS/ORD (1U54NS065712-01). This work was undertaken at University College London Hospitals/University College London, which received a proportion of funding from the Department of Health's National Institute for Health Research Biomedical Research Centres funding scheme.</w:t>
      </w:r>
    </w:p>
    <w:p>
      <w:pPr>
        <w:pStyle w:val="Normal"/>
        <w:tabs>
          <w:tab w:val="left" w:pos="7797" w:leader="none"/>
        </w:tabs>
        <w:rPr>
          <w:rFonts w:ascii="Arial" w:hAnsi="Arial" w:cs="Arial"/>
          <w:b/>
          <w:b/>
        </w:rPr>
      </w:pPr>
      <w:r>
        <w:rPr>
          <w:rFonts w:cs="Arial" w:ascii="Arial" w:hAnsi="Arial"/>
          <w:b/>
        </w:rPr>
      </w:r>
    </w:p>
    <w:tbl>
      <w:tblPr>
        <w:tblW w:w="960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802"/>
        <w:gridCol w:w="1133"/>
        <w:gridCol w:w="1134"/>
        <w:gridCol w:w="1"/>
        <w:gridCol w:w="1132"/>
        <w:gridCol w:w="1134"/>
        <w:gridCol w:w="2"/>
        <w:gridCol w:w="1131"/>
        <w:gridCol w:w="1136"/>
      </w:tblGrid>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480" w:before="0" w:after="0"/>
              <w:rPr>
                <w:rFonts w:ascii="Arial" w:hAnsi="Arial" w:cs="Arial"/>
              </w:rPr>
            </w:pPr>
            <w:r>
              <w:rPr>
                <w:rFonts w:cs="Arial" w:ascii="Arial" w:hAnsi="Arial"/>
              </w:rPr>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480" w:before="0" w:after="0"/>
              <w:pPrChange w:id="0" w:author="Administrator" w:date="2015-11-19T10:25:00Z">
                <w:pPr>
                  <w:spacing w:lineRule="auto" w:line="480" w:before="0" w:after="0"/>
                </w:pPr>
              </w:pPrChange>
              <w:rPr>
                <w:rFonts w:ascii="Arial" w:hAnsi="Arial" w:cs="Arial"/>
                <w:b/>
                <w:b/>
              </w:rPr>
            </w:pPr>
            <w:r>
              <w:rPr>
                <w:rFonts w:cs="Arial" w:ascii="Arial" w:hAnsi="Arial"/>
                <w:b/>
                <w:rPrChange w:id="0" w:author="Administrator" w:date="2015-11-19T10:24:00Z">
                  <w:rPr>
                    <w:b/>
                  </w:rPr>
                </w:rPrChange>
              </w:rPr>
              <w:t>Group A</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480" w:before="0" w:after="0"/>
              <w:pPrChange w:id="0" w:author="Administrator" w:date="2015-11-19T10:25:00Z">
                <w:pPr>
                  <w:spacing w:lineRule="auto" w:line="480" w:before="0" w:after="0"/>
                </w:pPr>
              </w:pPrChange>
              <w:rPr>
                <w:rFonts w:ascii="Arial" w:hAnsi="Arial" w:cs="Arial"/>
                <w:b/>
                <w:b/>
              </w:rPr>
            </w:pPr>
            <w:r>
              <w:rPr>
                <w:rFonts w:cs="Arial" w:ascii="Arial" w:hAnsi="Arial"/>
                <w:b/>
                <w:rPrChange w:id="0" w:author="Administrator" w:date="2015-11-19T10:24:00Z">
                  <w:rPr>
                    <w:b/>
                  </w:rPr>
                </w:rPrChange>
              </w:rPr>
              <w:t>Group B</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480" w:before="0" w:after="0"/>
              <w:pPrChange w:id="0" w:author="Administrator" w:date="2015-11-19T10:25:00Z">
                <w:pPr>
                  <w:spacing w:lineRule="auto" w:line="480" w:before="0" w:after="0"/>
                </w:pPr>
              </w:pPrChange>
              <w:rPr>
                <w:rFonts w:ascii="Arial" w:hAnsi="Arial" w:cs="Arial"/>
                <w:b/>
                <w:b/>
              </w:rPr>
            </w:pPr>
            <w:r>
              <w:rPr>
                <w:rFonts w:cs="Arial" w:ascii="Arial" w:hAnsi="Arial"/>
                <w:b/>
                <w:rPrChange w:id="0" w:author="Administrator" w:date="2015-11-19T10:24:00Z">
                  <w:rPr>
                    <w:b/>
                  </w:rPr>
                </w:rPrChange>
              </w:rPr>
              <w:t>Overall sample</w:t>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Mean Age (years)</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4</w:t>
            </w:r>
            <w:r>
              <w:rPr>
                <w:rFonts w:cs="Arial" w:ascii="Arial" w:hAnsi="Arial"/>
                <w:rPrChange w:id="0" w:author="Administrator" w:date="2015-11-19T10:24:00Z"/>
              </w:rPr>
              <w:t>2</w:t>
            </w:r>
            <w:r>
              <w:rPr>
                <w:rFonts w:cs="Arial" w:ascii="Arial" w:hAnsi="Arial"/>
                <w:rPrChange w:id="0" w:author="Administrator" w:date="2015-11-19T10:24:00Z"/>
              </w:rPr>
              <w:t xml:space="preserve"> (±1</w:t>
            </w:r>
            <w:r>
              <w:rPr>
                <w:rFonts w:cs="Arial" w:ascii="Arial" w:hAnsi="Arial"/>
                <w:rPrChange w:id="0" w:author="Administrator" w:date="2015-11-19T10:24:00Z"/>
              </w:rPr>
              <w:t>5</w:t>
            </w:r>
            <w:r>
              <w:rPr>
                <w:rFonts w:cs="Arial" w:ascii="Arial" w:hAnsi="Arial"/>
                <w:rPrChange w:id="0" w:author="Administrator" w:date="2015-11-19T10:24:00Z"/>
              </w:rPr>
              <w:t>)</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4</w:t>
            </w:r>
            <w:r>
              <w:rPr>
                <w:rFonts w:cs="Arial" w:ascii="Arial" w:hAnsi="Arial"/>
                <w:rPrChange w:id="0" w:author="Administrator" w:date="2015-11-19T10:24:00Z"/>
              </w:rPr>
              <w:t>6</w:t>
            </w:r>
            <w:r>
              <w:rPr>
                <w:rFonts w:cs="Arial" w:ascii="Arial" w:hAnsi="Arial"/>
                <w:rPrChange w:id="0" w:author="Administrator" w:date="2015-11-19T10:24:00Z"/>
              </w:rPr>
              <w:t xml:space="preserve"> (±1</w:t>
            </w:r>
            <w:r>
              <w:rPr>
                <w:rFonts w:cs="Arial" w:ascii="Arial" w:hAnsi="Arial"/>
                <w:rPrChange w:id="0" w:author="Administrator" w:date="2015-11-19T10:24:00Z"/>
              </w:rPr>
              <w:t>5</w:t>
            </w:r>
            <w:r>
              <w:rPr>
                <w:rFonts w:cs="Arial" w:ascii="Arial" w:hAnsi="Arial"/>
                <w:rPrChange w:id="0" w:author="Administrator" w:date="2015-11-19T10:24:00Z"/>
              </w:rPr>
              <w:t>)</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4</w:t>
            </w:r>
            <w:r>
              <w:rPr>
                <w:rFonts w:cs="Arial" w:ascii="Arial" w:hAnsi="Arial"/>
                <w:rPrChange w:id="0" w:author="Administrator" w:date="2015-11-19T10:24:00Z"/>
              </w:rPr>
              <w:t>4</w:t>
            </w:r>
            <w:r>
              <w:rPr>
                <w:rFonts w:cs="Arial" w:ascii="Arial" w:hAnsi="Arial"/>
                <w:rPrChange w:id="0" w:author="Administrator" w:date="2015-11-19T10:24:00Z"/>
              </w:rPr>
              <w:t xml:space="preserve"> (±1</w:t>
            </w:r>
            <w:r>
              <w:rPr>
                <w:rFonts w:cs="Arial" w:ascii="Arial" w:hAnsi="Arial"/>
                <w:rPrChange w:id="0" w:author="Administrator" w:date="2015-11-19T10:24:00Z"/>
              </w:rPr>
              <w:t>5</w:t>
            </w:r>
            <w:r>
              <w:rPr>
                <w:rFonts w:cs="Arial" w:ascii="Arial" w:hAnsi="Arial"/>
                <w:rPrChange w:id="0" w:author="Administrator" w:date="2015-11-19T10:24:00Z"/>
              </w:rPr>
              <w:t>)</w:t>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Sex</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8 male, 10 female</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9 male, 5 female</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17 male, 15 female</w:t>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Type of CMT</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tbl>
            <w:tblPr>
              <w:tblW w:w="2586" w:type="dxa"/>
              <w:jc w:val="left"/>
              <w:tblInd w:w="0" w:type="dxa"/>
              <w:tblBorders/>
              <w:tblCellMar>
                <w:top w:w="0" w:type="dxa"/>
                <w:left w:w="108" w:type="dxa"/>
                <w:bottom w:w="0" w:type="dxa"/>
                <w:right w:w="108" w:type="dxa"/>
              </w:tblCellMar>
              <w:tblLook w:noVBand="1" w:val="04a0" w:noHBand="0" w:lastColumn="0" w:firstColumn="1" w:lastRow="0" w:firstRow="1"/>
            </w:tblPr>
            <w:tblGrid>
              <w:gridCol w:w="2586"/>
            </w:tblGrid>
            <w:tr>
              <w:trPr>
                <w:trHeight w:val="300" w:hRule="atLeast"/>
              </w:trPr>
              <w:tc>
                <w:tcPr>
                  <w:tcW w:w="2586"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12 CMT1 (11 CMT 1a)</w:t>
                  </w:r>
                </w:p>
              </w:tc>
            </w:tr>
            <w:tr>
              <w:trPr>
                <w:trHeight w:val="300" w:hRule="atLeast"/>
              </w:trPr>
              <w:tc>
                <w:tcPr>
                  <w:tcW w:w="2586"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color w:val="000000"/>
                      <w:lang w:eastAsia="en-GB"/>
                    </w:rPr>
                    <w:t>5 CMT2</w:t>
                  </w:r>
                </w:p>
              </w:tc>
            </w:tr>
            <w:tr>
              <w:trPr>
                <w:trHeight w:val="300" w:hRule="atLeast"/>
              </w:trPr>
              <w:tc>
                <w:tcPr>
                  <w:tcW w:w="2586"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color w:val="000000"/>
                      <w:lang w:eastAsia="en-GB"/>
                    </w:rPr>
                    <w:t>1 CMT intermediate</w:t>
                  </w:r>
                </w:p>
              </w:tc>
            </w:tr>
          </w:tbl>
          <w:p>
            <w:pPr>
              <w:pStyle w:val="Normal"/>
              <w:spacing w:before="0" w:after="0"/>
              <w:rPr>
                <w:rFonts w:ascii="Arial" w:hAnsi="Arial" w:cs="Arial"/>
              </w:rPr>
            </w:pPr>
            <w:r>
              <w:rPr>
                <w:rFonts w:cs="Arial" w:ascii="Arial" w:hAnsi="Arial"/>
              </w:rPr>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tbl>
            <w:tblPr>
              <w:tblW w:w="2619" w:type="dxa"/>
              <w:jc w:val="left"/>
              <w:tblInd w:w="0" w:type="dxa"/>
              <w:tblBorders/>
              <w:tblCellMar>
                <w:top w:w="0" w:type="dxa"/>
                <w:left w:w="108" w:type="dxa"/>
                <w:bottom w:w="0" w:type="dxa"/>
                <w:right w:w="108" w:type="dxa"/>
              </w:tblCellMar>
              <w:tblLook w:noVBand="1" w:val="04a0" w:noHBand="0" w:lastColumn="0" w:firstColumn="1" w:lastRow="0" w:firstRow="1"/>
            </w:tblPr>
            <w:tblGrid>
              <w:gridCol w:w="2619"/>
            </w:tblGrid>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color w:val="000000"/>
                      <w:lang w:eastAsia="en-GB"/>
                    </w:rPr>
                    <w:t>5 CMT 1A</w:t>
                  </w:r>
                </w:p>
              </w:tc>
            </w:tr>
            <w:tr>
              <w:trPr>
                <w:trHeight w:val="300" w:hRule="atLeast"/>
              </w:trPr>
              <w:tc>
                <w:tcPr>
                  <w:tcW w:w="2619"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3 CMT 2</w:t>
                  </w:r>
                </w:p>
              </w:tc>
            </w:tr>
            <w:tr>
              <w:trPr>
                <w:trHeight w:val="300" w:hRule="atLeast"/>
              </w:trPr>
              <w:tc>
                <w:tcPr>
                  <w:tcW w:w="2619"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4 CMT X</w:t>
                  </w:r>
                </w:p>
              </w:tc>
            </w:tr>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color w:val="000000"/>
                      <w:lang w:eastAsia="en-GB"/>
                    </w:rPr>
                    <w:t>1 CMT intermediate</w:t>
                  </w:r>
                </w:p>
              </w:tc>
            </w:tr>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1 HSN-1</w:t>
                  </w:r>
                </w:p>
              </w:tc>
            </w:tr>
          </w:tbl>
          <w:p>
            <w:pPr>
              <w:pStyle w:val="Normal"/>
              <w:spacing w:before="0" w:after="0"/>
              <w:ind w:left="1167" w:hanging="1167"/>
              <w:rPr>
                <w:rFonts w:ascii="Arial" w:hAnsi="Arial" w:cs="Arial"/>
              </w:rPr>
            </w:pPr>
            <w:r>
              <w:rPr>
                <w:rFonts w:cs="Arial" w:ascii="Arial" w:hAnsi="Arial"/>
              </w:rPr>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tbl>
            <w:tblPr>
              <w:tblW w:w="2619" w:type="dxa"/>
              <w:jc w:val="left"/>
              <w:tblInd w:w="0" w:type="dxa"/>
              <w:tblBorders/>
              <w:tblCellMar>
                <w:top w:w="0" w:type="dxa"/>
                <w:left w:w="108" w:type="dxa"/>
                <w:bottom w:w="0" w:type="dxa"/>
                <w:right w:w="108" w:type="dxa"/>
              </w:tblCellMar>
              <w:tblLook w:noVBand="1" w:val="04a0" w:noHBand="0" w:lastColumn="0" w:firstColumn="1" w:lastRow="0" w:firstRow="1"/>
            </w:tblPr>
            <w:tblGrid>
              <w:gridCol w:w="2619"/>
            </w:tblGrid>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shd w:fill="FFFFFF" w:val="clear"/>
                      <w:lang w:eastAsia="en-GB"/>
                      <w:rPrChange w:id="0" w:author="Administrator" w:date="2015-11-19T10:24:00Z">
                        <w:rPr>
                          <w:shd w:fill="FFFFFF" w:val="clear"/>
                          <w:rFonts w:eastAsia="Times New Roman"/>
                          <w:color w:val="000000"/>
                          <w:lang w:eastAsia="en-GB"/>
                        </w:rPr>
                      </w:rPrChange>
                    </w:rPr>
                    <w:t>17 CMT 1 (16 CMT 1A</w:t>
                  </w:r>
                  <w:r>
                    <w:rPr>
                      <w:rFonts w:eastAsia="Times New Roman" w:cs="Arial" w:ascii="Arial" w:hAnsi="Arial"/>
                      <w:lang w:eastAsia="en-GB"/>
                      <w:rPrChange w:id="0" w:author="Administrator" w:date="2015-11-19T10:24:00Z">
                        <w:rPr>
                          <w:rFonts w:eastAsia="Times New Roman"/>
                          <w:color w:val="000000"/>
                          <w:lang w:eastAsia="en-GB"/>
                        </w:rPr>
                      </w:rPrChange>
                    </w:rPr>
                    <w:t>)</w:t>
                  </w:r>
                </w:p>
              </w:tc>
            </w:tr>
            <w:tr>
              <w:trPr>
                <w:trHeight w:val="300" w:hRule="atLeast"/>
              </w:trPr>
              <w:tc>
                <w:tcPr>
                  <w:tcW w:w="2619"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8 CMT 2</w:t>
                  </w:r>
                </w:p>
              </w:tc>
            </w:tr>
            <w:tr>
              <w:trPr>
                <w:trHeight w:val="300" w:hRule="atLeast"/>
              </w:trPr>
              <w:tc>
                <w:tcPr>
                  <w:tcW w:w="2619" w:type="dxa"/>
                  <w:tcBorders/>
                  <w:shd w:fill="auto"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4 CMT X</w:t>
                  </w:r>
                </w:p>
              </w:tc>
            </w:tr>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color w:val="000000"/>
                      <w:lang w:eastAsia="en-GB"/>
                    </w:rPr>
                    <w:t>2 CMT intermediate</w:t>
                  </w:r>
                </w:p>
              </w:tc>
            </w:tr>
            <w:tr>
              <w:trPr>
                <w:trHeight w:val="300" w:hRule="atLeast"/>
              </w:trPr>
              <w:tc>
                <w:tcPr>
                  <w:tcW w:w="2619" w:type="dxa"/>
                  <w:tcBorders/>
                  <w:shd w:color="auto" w:fill="FFFFFF" w:val="clear"/>
                  <w:vAlign w:val="bottom"/>
                </w:tcPr>
                <w:p>
                  <w:pPr>
                    <w:pStyle w:val="Normal"/>
                    <w:spacing w:lineRule="auto" w:line="240" w:before="0" w:after="0"/>
                    <w:pPrChange w:id="0" w:author="Administrator" w:date="2015-11-19T10:25:00Z">
                      <w:pPr>
                        <w:spacing w:lineRule="auto" w:line="240" w:before="0" w:after="0"/>
                      </w:pPr>
                    </w:pPrChange>
                    <w:rPr>
                      <w:rFonts w:ascii="Arial" w:hAnsi="Arial" w:eastAsia="Times New Roman" w:cs="Arial"/>
                      <w:color w:val="000000"/>
                      <w:lang w:eastAsia="en-GB"/>
                    </w:rPr>
                  </w:pPr>
                  <w:r>
                    <w:rPr>
                      <w:rFonts w:eastAsia="Times New Roman" w:cs="Arial" w:ascii="Arial" w:hAnsi="Arial"/>
                      <w:lang w:eastAsia="en-GB"/>
                      <w:rPrChange w:id="0" w:author="Administrator" w:date="2015-11-19T10:24:00Z">
                        <w:rPr>
                          <w:rFonts w:eastAsia="Times New Roman"/>
                          <w:color w:val="000000"/>
                          <w:lang w:eastAsia="en-GB"/>
                        </w:rPr>
                      </w:rPrChange>
                    </w:rPr>
                    <w:t>1 HSN-1</w:t>
                  </w:r>
                </w:p>
              </w:tc>
            </w:tr>
          </w:tbl>
          <w:p>
            <w:pPr>
              <w:pStyle w:val="Normal"/>
              <w:spacing w:before="0" w:after="0"/>
              <w:rPr>
                <w:rFonts w:ascii="Arial" w:hAnsi="Arial" w:eastAsia="Times New Roman" w:cs="Arial"/>
                <w:color w:val="000000"/>
                <w:lang w:eastAsia="en-GB"/>
              </w:rPr>
            </w:pPr>
            <w:r>
              <w:rPr>
                <w:rFonts w:eastAsia="Times New Roman" w:cs="Arial" w:ascii="Arial" w:hAnsi="Arial"/>
                <w:color w:val="000000"/>
                <w:lang w:eastAsia="en-GB"/>
              </w:rPr>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CMTES (median score)</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9.5</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11</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10</w:t>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i/>
                <w:i/>
              </w:rPr>
            </w:pPr>
            <w:r>
              <w:rPr>
                <w:rFonts w:cs="Arial" w:ascii="Arial" w:hAnsi="Arial"/>
                <w:b/>
                <w:i/>
                <w:rPrChange w:id="0" w:author="Administrator" w:date="2015-11-19T10:24:00Z">
                  <w:rPr>
                    <w:i/>
                    <w:b/>
                  </w:rPr>
                </w:rPrChange>
              </w:rPr>
              <w:t>Functional status (median scores):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 xml:space="preserve">ONLS </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Walk-12</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FSS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PhoneFITT</w:t>
            </w:r>
            <w:r>
              <w:rPr>
                <w:rFonts w:cs="Arial" w:ascii="Arial" w:hAnsi="Arial"/>
                <w:b/>
                <w:rPrChange w:id="0" w:author="Administrator" w:date="2015-11-19T10:24:00Z">
                  <w:rPr>
                    <w:b/>
                  </w:rPr>
                </w:rPrChange>
              </w:rPr>
              <w:t xml:space="preserve"> FDI</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3.5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35.5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25.5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55.4</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39.5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39</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50.4</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38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30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53.75</w:t>
            </w:r>
          </w:p>
        </w:tc>
      </w:tr>
      <w:tr>
        <w:trPr>
          <w:trHeight w:val="2684" w:hRule="atLeast"/>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i/>
                <w:i/>
              </w:rPr>
            </w:pPr>
            <w:r>
              <w:rPr>
                <w:rFonts w:cs="Arial" w:ascii="Arial" w:hAnsi="Arial"/>
                <w:b/>
                <w:i/>
                <w:rPrChange w:id="0" w:author="Administrator" w:date="2015-11-19T10:24:00Z">
                  <w:rPr>
                    <w:i/>
                    <w:b/>
                  </w:rPr>
                </w:rPrChange>
              </w:rPr>
              <w:t>Muscle strength (N):</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Hip flexors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Hip extensors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Hip abductors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Hip adductors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Knee flexors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Knee extensors</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Plantar flexors</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b/>
                <w:rPrChange w:id="0" w:author="Administrator" w:date="2015-11-19T10:24:00Z">
                  <w:rPr>
                    <w:b/>
                  </w:rPr>
                </w:rPrChange>
              </w:rPr>
              <w:t>Dorsiflexors</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 xml:space="preserve">      </w:t>
            </w:r>
            <w:r>
              <w:rPr>
                <w:rFonts w:cs="Arial" w:ascii="Arial" w:hAnsi="Arial"/>
                <w:b/>
                <w:rPrChange w:id="0" w:author="Administrator" w:date="2015-11-19T10:24:00Z">
                  <w:rPr>
                    <w:b/>
                  </w:rPr>
                </w:rPrChange>
              </w:rPr>
              <w:t xml:space="preserve">L                         </w:t>
            </w:r>
            <w:r>
              <w:rPr>
                <w:rFonts w:cs="Arial" w:ascii="Arial" w:hAnsi="Arial"/>
                <w:rPrChange w:id="0" w:author="Administrator" w:date="2015-11-19T10:24:00Z"/>
              </w:rPr>
              <w:t xml:space="preserve">180  ±58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227  ±58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130  ±45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153  ±69</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138  ±68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277  ±100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255  ±151</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rPrChange w:id="0" w:author="Administrator" w:date="2015-11-19T10:24:00Z"/>
              </w:rPr>
              <w:t xml:space="preserve">  </w:t>
            </w:r>
            <w:r>
              <w:rPr>
                <w:rFonts w:cs="Arial" w:ascii="Arial" w:hAnsi="Arial"/>
                <w:rPrChange w:id="0" w:author="Administrator" w:date="2015-11-19T10:24:00Z"/>
              </w:rPr>
              <w:t>75  ±59</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 xml:space="preserve">        </w:t>
            </w:r>
            <w:r>
              <w:rPr>
                <w:rFonts w:cs="Arial" w:ascii="Arial" w:hAnsi="Arial"/>
                <w:b/>
              </w:rPr>
              <w:t>R</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185  ±59</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234  ±64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132  ±53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159  ±84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126  ±65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282  ±102</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256  ±155</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rPrChange w:id="0" w:author="Administrator" w:date="2015-11-19T10:24:00Z"/>
              </w:rPr>
              <w:t xml:space="preserve">  </w:t>
            </w:r>
            <w:r>
              <w:rPr>
                <w:rFonts w:cs="Arial" w:ascii="Arial" w:hAnsi="Arial"/>
                <w:rPrChange w:id="0" w:author="Administrator" w:date="2015-11-19T10:24:00Z"/>
              </w:rPr>
              <w:t>61  ±73</w:t>
            </w:r>
          </w:p>
        </w:tc>
        <w:tc>
          <w:tcPr>
            <w:tcW w:w="11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 xml:space="preserve">     </w:t>
            </w:r>
            <w:r>
              <w:rPr>
                <w:rFonts w:cs="Arial" w:ascii="Arial" w:hAnsi="Arial"/>
                <w:b/>
              </w:rPr>
              <w:t xml:space="preserve">L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193  ±62</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 xml:space="preserve">235  ±69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127  ±42</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 xml:space="preserve">134  ±48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140  ±60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 xml:space="preserve">306  ±108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224  ±126</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 xml:space="preserve">  </w:t>
            </w:r>
            <w:r>
              <w:rPr>
                <w:rFonts w:cs="Arial" w:ascii="Arial" w:hAnsi="Arial"/>
              </w:rPr>
              <w:t>85  ±73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 xml:space="preserve">           </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ind w:right="984" w:hanging="0"/>
              <w:pPrChange w:id="0" w:author="Administrator" w:date="2015-11-19T10:25:00Z">
                <w:pPr>
                  <w:ind w:right="984" w:hanging="0"/>
                  <w:spacing w:lineRule="auto" w:line="240" w:before="0" w:after="0"/>
                </w:pPr>
              </w:pPrChange>
              <w:rPr>
                <w:rFonts w:ascii="Arial" w:hAnsi="Arial" w:cs="Arial"/>
                <w:b/>
                <w:b/>
              </w:rPr>
            </w:pPr>
            <w:r>
              <w:rPr>
                <w:rFonts w:cs="Arial" w:ascii="Arial" w:hAnsi="Arial"/>
                <w:b/>
                <w:rPrChange w:id="0" w:author="Administrator" w:date="2015-11-19T10:24:00Z">
                  <w:rPr>
                    <w:b/>
                  </w:rPr>
                </w:rPrChange>
              </w:rPr>
              <w:t>R</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203  ±66</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234  ±68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130  ±41</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133  ±48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136  ±61</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317  ±100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247  ±133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 xml:space="preserve">  </w:t>
            </w:r>
            <w:r>
              <w:rPr>
                <w:rFonts w:cs="Arial" w:ascii="Arial" w:hAnsi="Arial"/>
                <w:rPrChange w:id="0" w:author="Administrator" w:date="2015-11-19T10:24:00Z"/>
              </w:rPr>
              <w:t>66  ±66</w:t>
            </w:r>
          </w:p>
        </w:tc>
        <w:tc>
          <w:tcPr>
            <w:tcW w:w="11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 xml:space="preserve">       </w:t>
            </w:r>
            <w:r>
              <w:rPr>
                <w:rFonts w:cs="Arial" w:ascii="Arial" w:hAnsi="Arial"/>
                <w:b/>
              </w:rPr>
              <w:t xml:space="preserve">L      </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186  ±59</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231  ±62</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129  ±43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145  ±60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139  ±64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290  ±103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242  ±140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 xml:space="preserve">  </w:t>
            </w:r>
            <w:r>
              <w:rPr>
                <w:rFonts w:cs="Arial" w:ascii="Arial" w:hAnsi="Arial"/>
              </w:rPr>
              <w:t>69  ±65</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b/>
                <w:rPrChange w:id="0" w:author="Administrator" w:date="2015-11-19T10:24:00Z">
                  <w:rPr>
                    <w:b/>
                  </w:rPr>
                </w:rPrChange>
              </w:rPr>
              <w:t xml:space="preserve">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Change w:id="0" w:author="Administrator" w:date="2015-11-19T10:24:00Z">
                  <w:rPr>
                    <w:b/>
                  </w:rPr>
                </w:rPrChange>
              </w:rPr>
              <w:t xml:space="preserve">       </w:t>
            </w:r>
            <w:r>
              <w:rPr>
                <w:rFonts w:cs="Arial" w:ascii="Arial" w:hAnsi="Arial"/>
                <w:b/>
                <w:rPrChange w:id="0" w:author="Administrator" w:date="2015-11-19T10:24:00Z">
                  <w:rPr>
                    <w:b/>
                  </w:rPr>
                </w:rPrChange>
              </w:rPr>
              <w:t>R</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193  ±62</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234  ±64</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131  ±48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147  ±70</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130  ±63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297  ±101</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252  ±143</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 xml:space="preserve">  </w:t>
            </w:r>
            <w:r>
              <w:rPr>
                <w:rFonts w:cs="Arial" w:ascii="Arial" w:hAnsi="Arial"/>
                <w:rPrChange w:id="0" w:author="Administrator" w:date="2015-11-19T10:24:00Z"/>
              </w:rPr>
              <w:t>76  ±69</w:t>
            </w:r>
          </w:p>
        </w:tc>
      </w:tr>
      <w:tr>
        <w:trPr/>
        <w:tc>
          <w:tcPr>
            <w:tcW w:w="28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lineRule="auto" w:line="240" w:before="0" w:after="0"/>
              <w:pPrChange w:id="0" w:author="Administrator" w:date="2015-11-19T10:25:00Z">
                <w:pPr>
                  <w:spacing w:lineRule="auto" w:line="240" w:before="0" w:after="0"/>
                </w:pPr>
              </w:pPrChange>
              <w:rPr>
                <w:rFonts w:ascii="Arial" w:hAnsi="Arial" w:cs="Arial"/>
                <w:b/>
                <w:b/>
                <w:i/>
                <w:i/>
              </w:rPr>
            </w:pPr>
            <w:r>
              <w:rPr>
                <w:rFonts w:cs="Arial" w:ascii="Arial" w:hAnsi="Arial"/>
                <w:b/>
                <w:i/>
              </w:rPr>
              <w:t>Sensation (mean L and R):</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 xml:space="preserve">Light touch </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b/>
              </w:rPr>
              <w:t>Vibration appearance threshold</w:t>
            </w:r>
          </w:p>
          <w:p>
            <w:pPr>
              <w:pStyle w:val="Normal"/>
              <w:numPr>
                <w:ilvl w:val="0"/>
                <w:numId w:val="2"/>
              </w:numPr>
              <w:spacing w:lineRule="auto" w:line="240" w:before="0" w:after="0"/>
              <w:pPrChange w:id="0" w:author="Administrator" w:date="2015-11-19T10:25:00Z">
                <w:pPr>
                  <w:ind w:left="720" w:hanging="360"/>
                  <w:spacing w:lineRule="auto" w:line="240" w:before="0" w:after="0"/>
                </w:pPr>
              </w:pPrChange>
              <w:rPr>
                <w:rFonts w:ascii="Arial" w:hAnsi="Arial" w:cs="Arial"/>
                <w:b/>
                <w:b/>
              </w:rPr>
            </w:pPr>
            <w:r>
              <w:rPr>
                <w:rFonts w:cs="Arial" w:ascii="Arial" w:hAnsi="Arial"/>
                <w:b/>
                <w:rPrChange w:id="0" w:author="Administrator" w:date="2015-11-19T10:24:00Z">
                  <w:rPr>
                    <w:b/>
                  </w:rPr>
                </w:rPrChange>
              </w:rPr>
              <w:t>Malleolus</w:t>
            </w:r>
          </w:p>
          <w:p>
            <w:pPr>
              <w:pStyle w:val="Normal"/>
              <w:numPr>
                <w:ilvl w:val="0"/>
                <w:numId w:val="2"/>
              </w:numPr>
              <w:spacing w:lineRule="auto" w:line="240" w:before="0" w:after="0"/>
              <w:pPrChange w:id="0" w:author="Administrator" w:date="2015-11-19T10:25:00Z">
                <w:pPr>
                  <w:ind w:left="720" w:hanging="360"/>
                  <w:spacing w:lineRule="auto" w:line="240" w:before="0" w:after="0"/>
                </w:pPr>
              </w:pPrChange>
              <w:rPr>
                <w:rFonts w:ascii="Arial" w:hAnsi="Arial" w:cs="Arial"/>
                <w:b/>
                <w:b/>
              </w:rPr>
            </w:pPr>
            <w:r>
              <w:rPr>
                <w:rFonts w:cs="Arial" w:ascii="Arial" w:hAnsi="Arial"/>
                <w:b/>
                <w:rPrChange w:id="0" w:author="Administrator" w:date="2015-11-19T10:24:00Z">
                  <w:rPr>
                    <w:b/>
                  </w:rPr>
                </w:rPrChange>
              </w:rPr>
              <w:t>Toe</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3.2     ±3.3</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8.6    ±6.8</w:t>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12.7  ±7.4</w:t>
            </w:r>
          </w:p>
        </w:tc>
        <w:tc>
          <w:tcPr>
            <w:tcW w:w="22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b/>
                <w:b/>
              </w:rPr>
            </w:pPr>
            <w:r>
              <w:rPr>
                <w:rFonts w:cs="Arial" w:ascii="Arial" w:hAnsi="Arial"/>
                <w:b/>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3.9    ±2.9</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11.0   ±8.9</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rPrChange w:id="0" w:author="Administrator" w:date="2015-11-19T10:24:00Z"/>
              </w:rPr>
              <w:t>12.5   ±9.6</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lineRule="auto" w:line="240" w:before="0" w:after="0"/>
              <w:rPr>
                <w:rFonts w:ascii="Arial" w:hAnsi="Arial" w:cs="Arial"/>
                <w:b/>
                <w:b/>
              </w:rPr>
            </w:pPr>
            <w:r>
              <w:rPr>
                <w:rFonts w:cs="Arial" w:ascii="Arial" w:hAnsi="Arial"/>
                <w:b/>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
              <w:t>3.6    ±3.2</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t>9.6    ±7.8</w:t>
            </w:r>
          </w:p>
          <w:p>
            <w:pPr>
              <w:pStyle w:val="Normal"/>
              <w:spacing w:lineRule="auto" w:line="240" w:before="0" w:after="0"/>
              <w:pPrChange w:id="0" w:author="Administrator" w:date="2015-11-19T10:25:00Z">
                <w:pPr>
                  <w:spacing w:lineRule="auto" w:line="240" w:before="0" w:after="0"/>
                </w:pPr>
              </w:pPrChange>
              <w:rPr>
                <w:rFonts w:ascii="Arial" w:hAnsi="Arial" w:cs="Arial"/>
                <w:b/>
                <w:b/>
              </w:rPr>
            </w:pPr>
            <w:r>
              <w:rPr>
                <w:rFonts w:cs="Arial" w:ascii="Arial" w:hAnsi="Arial"/>
                <w:rPrChange w:id="0" w:author="Administrator" w:date="2015-11-19T10:24:00Z"/>
              </w:rPr>
              <w:t>12.6  ±8.3</w:t>
            </w:r>
          </w:p>
        </w:tc>
      </w:tr>
    </w:tbl>
    <w:p>
      <w:pPr>
        <w:pStyle w:val="Normal"/>
        <w:rPr>
          <w:rFonts w:ascii="Arial" w:hAnsi="Arial" w:cs="Arial"/>
          <w:b/>
          <w:b/>
        </w:rPr>
      </w:pPr>
      <w:r>
        <w:rPr>
          <w:rFonts w:cs="Arial" w:ascii="Arial" w:hAnsi="Arial"/>
          <w:b/>
        </w:rPr>
      </w:r>
    </w:p>
    <w:p>
      <w:pPr>
        <w:pStyle w:val="Normal"/>
        <w:pPrChange w:id="0" w:author="Administrator" w:date="2015-11-19T10:25:00Z"/>
        <w:rPr>
          <w:rFonts w:ascii="Arial" w:hAnsi="Arial" w:cs="Arial"/>
        </w:rPr>
      </w:pPr>
      <w:r>
        <w:rPr>
          <w:rFonts w:cs="Arial" w:ascii="Arial" w:hAnsi="Arial"/>
          <w:b/>
          <w:rPrChange w:id="0" w:author="Administrator" w:date="2015-11-19T10:24:00Z">
            <w:rPr>
              <w:b/>
            </w:rPr>
          </w:rPrChange>
        </w:rPr>
        <w:t xml:space="preserve">Table 1: </w:t>
      </w:r>
      <w:r>
        <w:rPr>
          <w:rFonts w:cs="Arial" w:ascii="Arial" w:hAnsi="Arial"/>
          <w:rPrChange w:id="0" w:author="Administrator" w:date="2015-11-19T10:24:00Z">
            <w:rPr>
              <w:rFonts w:ascii="Arial" w:hAnsi="Arial" w:cs="Arial"/>
            </w:rPr>
          </w:rPrChange>
        </w:rPr>
        <w:t>Baseline characteristics of study participants at allocation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2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517"/>
        <w:gridCol w:w="1681"/>
        <w:gridCol w:w="1681"/>
        <w:gridCol w:w="1681"/>
        <w:gridCol w:w="1682"/>
      </w:tblGrid>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spacing w:before="0" w:after="200"/>
              <w:rPr>
                <w:rFonts w:ascii="Arial" w:hAnsi="Arial" w:cs="Arial"/>
                <w:b/>
                <w:b/>
              </w:rPr>
            </w:pPr>
            <w:r>
              <w:rPr>
                <w:rFonts w:cs="Arial" w:ascii="Arial" w:hAnsi="Arial"/>
                <w:b/>
              </w:rPr>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Pre training</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Post training</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Pre control</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Post control</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Hip flexor MVC averaged across angles (Nm/kg): left hip</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1.14 ±0.44*</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1.19 ±0.45*</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1.13 ±0.41*</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1.11 ±0.47*</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Hip flexor MVC averaged across angles (Nm/kg): right hip</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1.17 ±0.45</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1.21 ±0.43</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1.17 ±0.43</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1.12 ±0.47</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6 minute timed walk (m)</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34</w:t>
            </w:r>
            <w:r>
              <w:rPr>
                <w:rFonts w:cs="Arial" w:ascii="Arial" w:hAnsi="Arial"/>
                <w:b/>
                <w:rPrChange w:id="0" w:author="Administrator" w:date="2015-11-19T10:24:00Z">
                  <w:rPr>
                    <w:b/>
                  </w:rPr>
                </w:rPrChange>
              </w:rPr>
              <w:t>2</w:t>
            </w:r>
            <w:r>
              <w:rPr>
                <w:rFonts w:cs="Arial" w:ascii="Arial" w:hAnsi="Arial"/>
                <w:b/>
                <w:rPrChange w:id="0" w:author="Administrator" w:date="2015-11-19T10:24:00Z">
                  <w:rPr>
                    <w:b/>
                  </w:rPr>
                </w:rPrChange>
              </w:rPr>
              <w:t xml:space="preserve">  ±-67</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350   ±-68</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35</w:t>
            </w:r>
            <w:r>
              <w:rPr>
                <w:rFonts w:cs="Arial" w:ascii="Arial" w:hAnsi="Arial"/>
                <w:b/>
                <w:rPrChange w:id="0" w:author="Administrator" w:date="2015-11-19T10:24:00Z">
                  <w:rPr>
                    <w:b/>
                  </w:rPr>
                </w:rPrChange>
              </w:rPr>
              <w:t>2</w:t>
            </w:r>
            <w:r>
              <w:rPr>
                <w:rFonts w:cs="Arial" w:ascii="Arial" w:hAnsi="Arial"/>
                <w:b/>
                <w:rPrChange w:id="0" w:author="Administrator" w:date="2015-11-19T10:24:00Z">
                  <w:rPr>
                    <w:b/>
                  </w:rPr>
                </w:rPrChange>
              </w:rPr>
              <w:t xml:space="preserve">   ±-73</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34</w:t>
            </w:r>
            <w:r>
              <w:rPr>
                <w:rFonts w:cs="Arial" w:ascii="Arial" w:hAnsi="Arial"/>
                <w:b/>
                <w:rPrChange w:id="0" w:author="Administrator" w:date="2015-11-19T10:24:00Z">
                  <w:rPr>
                    <w:b/>
                  </w:rPr>
                </w:rPrChange>
              </w:rPr>
              <w:t>7</w:t>
            </w:r>
            <w:r>
              <w:rPr>
                <w:rFonts w:cs="Arial" w:ascii="Arial" w:hAnsi="Arial"/>
                <w:b/>
                <w:rPrChange w:id="0" w:author="Administrator" w:date="2015-11-19T10:24:00Z">
                  <w:rPr>
                    <w:b/>
                  </w:rPr>
                </w:rPrChange>
              </w:rPr>
              <w:t xml:space="preserve">   ±-7</w:t>
            </w:r>
            <w:r>
              <w:rPr>
                <w:rFonts w:cs="Arial" w:ascii="Arial" w:hAnsi="Arial"/>
                <w:b/>
                <w:rPrChange w:id="0" w:author="Administrator" w:date="2015-11-19T10:24:00Z">
                  <w:rPr>
                    <w:b/>
                  </w:rPr>
                </w:rPrChange>
              </w:rPr>
              <w:t>5</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Walking speed (self selected) (m/s)</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1.18   ±0.24</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1.19   ±0.24</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1.18   ±0.21</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1.19   ±0.23</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Walking speed (maximum) (m/s)</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1.48   ±0.33</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1.47   ±0.36</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1.48   ±0.32</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1.44   ±0.32</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CMTES (median)</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10.5</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10</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12</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Walk 12 (median)</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34</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33</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36.5</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36</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FSS (median)</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29.5</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27</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29</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31</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Borg (median)</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11</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11</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12</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12</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Modified PCI (beats/min/m)</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1.93   ±0.59</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1.89   ±0.59</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1.89   ±0.51</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1.96   ±0.57</w:t>
            </w:r>
          </w:p>
        </w:tc>
      </w:tr>
      <w:tr>
        <w:trPr/>
        <w:tc>
          <w:tcPr>
            <w:tcW w:w="2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Phone FITT FDI (median)</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55.4</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
              <w:t>45.7</w:t>
            </w:r>
          </w:p>
        </w:tc>
        <w:tc>
          <w:tcPr>
            <w:tcW w:w="1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49.4</w:t>
            </w:r>
          </w:p>
        </w:tc>
        <w:tc>
          <w:tcPr>
            <w:tcW w:w="1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val="clear"/>
            <w:tcMar>
              <w:left w:w="108" w:type="dxa"/>
            </w:tcMar>
          </w:tcPr>
          <w:p>
            <w:pPr>
              <w:pStyle w:val="Normal"/>
              <w:widowControl/>
              <w:bidi w:val="0"/>
              <w:spacing w:lineRule="auto" w:line="276" w:before="0" w:after="200"/>
              <w:jc w:val="left"/>
              <w:pPrChange w:id="0" w:author="Administrator" w:date="2015-11-19T10:25:00Z"/>
              <w:rPr>
                <w:rFonts w:ascii="Arial" w:hAnsi="Arial" w:cs="Arial"/>
                <w:b/>
                <w:b/>
              </w:rPr>
            </w:pPr>
            <w:r>
              <w:rPr>
                <w:rFonts w:cs="Arial" w:ascii="Arial" w:hAnsi="Arial"/>
                <w:b/>
                <w:rPrChange w:id="0" w:author="Administrator" w:date="2015-11-19T10:24:00Z">
                  <w:rPr>
                    <w:b/>
                  </w:rPr>
                </w:rPrChange>
              </w:rPr>
              <w:t>48.5</w:t>
            </w:r>
          </w:p>
        </w:tc>
      </w:tr>
    </w:tbl>
    <w:p>
      <w:pPr>
        <w:pStyle w:val="Normal"/>
        <w:rPr>
          <w:rFonts w:ascii="Arial" w:hAnsi="Arial" w:cs="Arial"/>
          <w:b/>
          <w:b/>
        </w:rPr>
      </w:pPr>
      <w:r>
        <w:rPr>
          <w:rFonts w:cs="Arial" w:ascii="Arial" w:hAnsi="Arial"/>
          <w:b/>
        </w:rPr>
      </w:r>
    </w:p>
    <w:p>
      <w:pPr>
        <w:pStyle w:val="Normal"/>
        <w:pPrChange w:id="0" w:author="Administrator" w:date="2015-11-19T10:25:00Z"/>
        <w:rPr>
          <w:rFonts w:ascii="Arial" w:hAnsi="Arial" w:cs="Arial"/>
        </w:rPr>
      </w:pPr>
      <w:r>
        <w:rPr>
          <w:rFonts w:cs="Arial" w:ascii="Arial" w:hAnsi="Arial"/>
          <w:b/>
        </w:rPr>
        <w:t xml:space="preserve">Table 2: </w:t>
      </w:r>
      <w:r>
        <w:rPr>
          <w:rFonts w:cs="Arial" w:ascii="Arial" w:hAnsi="Arial"/>
          <w:rPrChange w:id="0" w:author="Administrator" w:date="2015-11-19T10:24:00Z">
            <w:rPr>
              <w:rFonts w:ascii="Arial" w:hAnsi="Arial" w:cs="Arial"/>
            </w:rPr>
          </w:rPrChange>
        </w:rPr>
        <w:t>Summary of outcome measures.</w:t>
      </w:r>
      <w:r>
        <w:rPr>
          <w:rFonts w:cs="Arial" w:ascii="Arial" w:hAnsi="Arial"/>
          <w:rPrChange w:id="0" w:author="Administrator" w:date="2015-11-19T10:24:00Z">
            <w:rPr>
              <w:rFonts w:ascii="Arial" w:hAnsi="Arial" w:cs="Arial"/>
            </w:rPr>
          </w:rPrChange>
        </w:rPr>
        <w:t xml:space="preserve"> Mean ± standard deviation unless stated otherwise. * p&lt;0.05</w:t>
      </w:r>
    </w:p>
    <w:p>
      <w:pPr>
        <w:pStyle w:val="Normal"/>
        <w:tabs>
          <w:tab w:val="left" w:pos="7797" w:leader="none"/>
        </w:tabs>
        <w:jc w:val="both"/>
        <w:rPr>
          <w:rFonts w:ascii="Arial" w:hAnsi="Arial" w:cs="Arial"/>
          <w:b/>
          <w:b/>
        </w:rPr>
      </w:pPr>
      <w:r>
        <w:rPr>
          <w:rFonts w:cs="Arial" w:ascii="Arial" w:hAnsi="Arial"/>
          <w:b/>
        </w:rPr>
      </w:r>
    </w:p>
    <w:p>
      <w:pPr>
        <w:pStyle w:val="Normal"/>
        <w:tabs>
          <w:tab w:val="left" w:pos="7797" w:leader="none"/>
        </w:tabs>
        <w:jc w:val="both"/>
        <w:rPr>
          <w:rFonts w:ascii="Arial" w:hAnsi="Arial" w:cs="Arial"/>
          <w:b/>
          <w:b/>
        </w:rPr>
      </w:pPr>
      <w:r>
        <w:rPr>
          <w:rFonts w:cs="Arial" w:ascii="Arial" w:hAnsi="Arial"/>
          <w:b/>
        </w:rPr>
      </w:r>
    </w:p>
    <w:p>
      <w:pPr>
        <w:pStyle w:val="Normal"/>
        <w:tabs>
          <w:tab w:val="left" w:pos="7797" w:leader="none"/>
        </w:tabs>
        <w:jc w:val="both"/>
        <w:rPr>
          <w:rFonts w:ascii="Arial" w:hAnsi="Arial" w:cs="Arial"/>
          <w:b/>
          <w:b/>
        </w:rPr>
      </w:pPr>
      <w:r>
        <w:rPr>
          <w:rFonts w:cs="Arial" w:ascii="Arial" w:hAnsi="Arial"/>
          <w:b/>
        </w:rPr>
      </w:r>
    </w:p>
    <w:p>
      <w:pPr>
        <w:pStyle w:val="Normal"/>
        <w:tabs>
          <w:tab w:val="left" w:pos="7797" w:leader="none"/>
        </w:tabs>
        <w:jc w:val="both"/>
        <w:rPr>
          <w:rFonts w:ascii="Arial" w:hAnsi="Arial" w:cs="Arial"/>
          <w:b/>
          <w:b/>
        </w:rPr>
      </w:pPr>
      <w:r>
        <w:rPr>
          <w:rFonts w:cs="Arial" w:ascii="Arial" w:hAnsi="Arial"/>
          <w:b/>
        </w:rPr>
      </w:r>
    </w:p>
    <w:p>
      <w:pPr>
        <w:pStyle w:val="Normal"/>
        <w:tabs>
          <w:tab w:val="left" w:pos="7797" w:leader="none"/>
        </w:tabs>
        <w:jc w:val="both"/>
        <w:rPr>
          <w:rFonts w:ascii="Arial" w:hAnsi="Arial" w:cs="Arial"/>
          <w:b/>
          <w:b/>
        </w:rPr>
      </w:pPr>
      <w:del w:id="566" w:author="Administrator" w:date="2015-11-19T10:28:00Z">
        <w:r>
          <w:rPr>
            <w:rFonts w:cs="Arial" w:ascii="Arial" w:hAnsi="Arial"/>
            <w:b/>
          </w:rPr>
        </w:r>
      </w:del>
    </w:p>
    <w:p>
      <w:pPr>
        <w:pStyle w:val="Normal"/>
        <w:tabs>
          <w:tab w:val="left" w:pos="7797" w:leader="none"/>
        </w:tabs>
        <w:jc w:val="both"/>
        <w:rPr>
          <w:rFonts w:ascii="Arial" w:hAnsi="Arial" w:cs="Arial"/>
          <w:b/>
          <w:b/>
        </w:rPr>
      </w:pPr>
      <w:del w:id="567" w:author="Administrator" w:date="2015-11-19T10:28:00Z">
        <w:r>
          <w:rPr>
            <w:rFonts w:cs="Arial" w:ascii="Arial" w:hAnsi="Arial"/>
            <w:b/>
          </w:rPr>
        </w:r>
      </w:del>
    </w:p>
    <w:p>
      <w:pPr>
        <w:pStyle w:val="Normal"/>
        <w:tabs>
          <w:tab w:val="left" w:pos="7797" w:leader="none"/>
        </w:tabs>
        <w:jc w:val="both"/>
        <w:pPrChange w:id="0" w:author="Administrator" w:date="2015-11-19T10:25:00Z">
          <w:pPr>
            <w:jc w:val="both"/>
            <w:tabs>
              <w:tab w:val="left" w:pos="7797" w:leader="none"/>
            </w:tabs>
            <w:spacing w:lineRule="auto" w:line="480"/>
          </w:pPr>
        </w:pPrChange>
        <w:rPr>
          <w:rFonts w:ascii="Arial" w:hAnsi="Arial" w:cs="Arial"/>
          <w:b/>
          <w:b/>
        </w:rPr>
      </w:pPr>
      <w:bookmarkStart w:id="2" w:name="_GoBack"/>
      <w:bookmarkEnd w:id="2"/>
      <w:commentRangeStart w:id="0"/>
      <w:r>
        <w:rPr>
          <w:rFonts w:cs="Arial" w:ascii="Arial" w:hAnsi="Arial"/>
          <w:b/>
          <w:rPrChange w:id="0" w:author="Administrator" w:date="2015-11-19T10:24:00Z">
            <w:rPr>
              <w:sz w:val="24"/>
              <w:b/>
              <w:szCs w:val="24"/>
              <w:rFonts w:ascii="Arial" w:hAnsi="Arial" w:cs="Arial"/>
            </w:rPr>
          </w:rPrChange>
        </w:rPr>
        <w:t>References</w:t>
      </w:r>
      <w:commentRangeEnd w:id="0"/>
      <w:r>
        <w:commentReference w:id="0"/>
      </w:r>
      <w:r>
        <w:rPr>
          <w:rFonts w:cs="Arial" w:ascii="Arial" w:hAnsi="Arial"/>
          <w:b/>
        </w:rPr>
      </w:r>
    </w:p>
    <w:p>
      <w:pPr>
        <w:pStyle w:val="Normal"/>
        <w:pPrChange w:id="0" w:author="Administrator" w:date="2015-11-19T10:25:00Z">
          <w:pPr>
            <w:spacing w:lineRule="auto" w:line="240"/>
          </w:pPr>
        </w:pPrChange>
        <w:rPr>
          <w:rFonts w:ascii="Arial" w:hAnsi="Arial" w:cs="Arial"/>
        </w:rPr>
      </w:pPr>
      <w:r>
        <w:rPr>
          <w:rFonts w:cs="Arial" w:ascii="Arial" w:hAnsi="Arial"/>
        </w:rPr>
        <w:t>American College of Sports Medicine (2009).</w:t>
      </w:r>
      <w:r>
        <w:rPr>
          <w:rFonts w:cs="Arial" w:ascii="Arial" w:hAnsi="Arial"/>
          <w:rPrChange w:id="0" w:author="Administrator" w:date="2015-11-19T10:24:00Z">
            <w:rPr>
              <w:rFonts w:ascii="Arial" w:hAnsi="Arial" w:cs="Arial"/>
            </w:rPr>
          </w:rPrChange>
        </w:rPr>
        <w:t xml:space="preserve"> </w:t>
      </w:r>
      <w:r>
        <w:rPr>
          <w:rFonts w:cs="Arial" w:ascii="Arial" w:hAnsi="Arial"/>
          <w:iCs/>
          <w:rPrChange w:id="0" w:author="Administrator" w:date="2015-11-19T10:24:00Z">
            <w:rPr>
              <w:iCs/>
              <w:rFonts w:ascii="Arial" w:hAnsi="Arial" w:cs="Arial"/>
            </w:rPr>
          </w:rPrChange>
        </w:rPr>
        <w:t>ACSM’s Guidelines for Exercise Testing and Prescription</w:t>
      </w:r>
      <w:r>
        <w:rPr>
          <w:rFonts w:cs="Arial" w:ascii="Arial" w:hAnsi="Arial"/>
          <w:rPrChange w:id="0" w:author="Administrator" w:date="2015-11-19T10:24:00Z">
            <w:rPr>
              <w:rFonts w:ascii="Arial" w:hAnsi="Arial" w:cs="Arial"/>
            </w:rPr>
          </w:rPrChange>
        </w:rPr>
        <w:t xml:space="preserve"> 8th edition, Lippincott Williams and Wilkins, Baltimore.</w:t>
      </w:r>
    </w:p>
    <w:p>
      <w:pPr>
        <w:pStyle w:val="Normal"/>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Borg B (1970). </w:t>
      </w:r>
      <w:r>
        <w:rPr>
          <w:rFonts w:cs="Arial" w:ascii="Arial" w:hAnsi="Arial"/>
          <w:rPrChange w:id="0" w:author="Administrator" w:date="2015-11-19T10:24:00Z">
            <w:rPr>
              <w:rFonts w:ascii="Arial" w:hAnsi="Arial" w:cs="Arial"/>
            </w:rPr>
          </w:rPrChange>
        </w:rPr>
        <w:t>Psychophysical basis of perceived exertion.</w:t>
      </w:r>
      <w:r>
        <w:rPr>
          <w:rFonts w:cs="Arial" w:ascii="Arial" w:hAnsi="Arial"/>
          <w:rPrChange w:id="0" w:author="Administrator" w:date="2015-11-19T10:24:00Z">
            <w:rPr>
              <w:rFonts w:ascii="Arial" w:hAnsi="Arial" w:cs="Arial"/>
            </w:rPr>
          </w:rPrChange>
        </w:rPr>
        <w:t xml:space="preserve">  </w:t>
      </w:r>
      <w:r>
        <w:rPr>
          <w:rFonts w:cs="Arial" w:ascii="Arial" w:hAnsi="Arial"/>
          <w:iCs/>
          <w:rPrChange w:id="0" w:author="Administrator" w:date="2015-11-19T10:24:00Z">
            <w:rPr>
              <w:iCs/>
              <w:rFonts w:ascii="Arial" w:hAnsi="Arial" w:cs="Arial"/>
            </w:rPr>
          </w:rPrChange>
        </w:rPr>
        <w:t xml:space="preserve">Medicine and Science in Sports and Exercise </w:t>
      </w:r>
      <w:r>
        <w:rPr>
          <w:rFonts w:cs="Arial" w:ascii="Arial" w:hAnsi="Arial"/>
          <w:rPrChange w:id="0" w:author="Administrator" w:date="2015-11-19T10:24:00Z">
            <w:rPr>
              <w:rFonts w:ascii="Arial" w:hAnsi="Arial" w:cs="Arial"/>
            </w:rPr>
          </w:rPrChange>
        </w:rPr>
        <w:t>14: 377–381.</w:t>
      </w:r>
    </w:p>
    <w:p>
      <w:pPr>
        <w:pStyle w:val="Bibliography"/>
        <w:pPrChange w:id="0" w:author="Administrator" w:date="2015-11-19T10:25:00Z">
          <w:pPr>
            <w:spacing w:lineRule="auto" w:line="240"/>
          </w:pPr>
        </w:pPrChange>
        <w:rPr>
          <w:rFonts w:ascii="Arial" w:hAnsi="Arial" w:cs="Arial"/>
        </w:rPr>
      </w:pPr>
      <w:r>
        <w:rPr>
          <w:rFonts w:cs="Arial" w:ascii="Arial" w:hAnsi="Arial"/>
        </w:rPr>
        <w:t>Chetlin</w:t>
      </w:r>
      <w:r>
        <w:rPr>
          <w:rFonts w:cs="Arial" w:ascii="Arial" w:hAnsi="Arial"/>
          <w:rPrChange w:id="0" w:author="Administrator" w:date="2015-11-19T10:24:00Z">
            <w:rPr>
              <w:rFonts w:ascii="Arial" w:hAnsi="Arial" w:cs="Arial"/>
            </w:rPr>
          </w:rPrChange>
        </w:rPr>
        <w:t xml:space="preserve"> RD, </w:t>
      </w:r>
      <w:r>
        <w:rPr>
          <w:rFonts w:cs="Arial" w:ascii="Arial" w:hAnsi="Arial"/>
          <w:rPrChange w:id="0" w:author="Administrator" w:date="2015-11-19T10:24:00Z">
            <w:rPr>
              <w:rFonts w:ascii="Arial" w:hAnsi="Arial" w:cs="Arial"/>
            </w:rPr>
          </w:rPrChange>
        </w:rPr>
        <w:t>Gutmann</w:t>
      </w:r>
      <w:r>
        <w:rPr>
          <w:rFonts w:cs="Arial" w:ascii="Arial" w:hAnsi="Arial"/>
          <w:rPrChange w:id="0" w:author="Administrator" w:date="2015-11-19T10:24:00Z">
            <w:rPr>
              <w:rFonts w:ascii="Arial" w:hAnsi="Arial" w:cs="Arial"/>
            </w:rPr>
          </w:rPrChange>
        </w:rPr>
        <w:t xml:space="preserve"> L, </w:t>
      </w:r>
      <w:r>
        <w:rPr>
          <w:rFonts w:cs="Arial" w:ascii="Arial" w:hAnsi="Arial"/>
          <w:rPrChange w:id="0" w:author="Administrator" w:date="2015-11-19T10:24:00Z">
            <w:rPr>
              <w:rFonts w:ascii="Arial" w:hAnsi="Arial" w:cs="Arial"/>
            </w:rPr>
          </w:rPrChange>
        </w:rPr>
        <w:t>Tarnopolsky</w:t>
      </w:r>
      <w:r>
        <w:rPr>
          <w:rFonts w:cs="Arial" w:ascii="Arial" w:hAnsi="Arial"/>
          <w:rPrChange w:id="0" w:author="Administrator" w:date="2015-11-19T10:24:00Z">
            <w:rPr>
              <w:rFonts w:ascii="Arial" w:hAnsi="Arial" w:cs="Arial"/>
            </w:rPr>
          </w:rPrChange>
        </w:rPr>
        <w:t xml:space="preserve"> M, Ullrich IH, and </w:t>
      </w:r>
      <w:r>
        <w:rPr>
          <w:rFonts w:cs="Arial" w:ascii="Arial" w:hAnsi="Arial"/>
          <w:rPrChange w:id="0" w:author="Administrator" w:date="2015-11-19T10:24:00Z">
            <w:rPr>
              <w:rFonts w:ascii="Arial" w:hAnsi="Arial" w:cs="Arial"/>
            </w:rPr>
          </w:rPrChange>
        </w:rPr>
        <w:t>Yeater</w:t>
      </w:r>
      <w:r>
        <w:rPr>
          <w:rFonts w:cs="Arial" w:ascii="Arial" w:hAnsi="Arial"/>
          <w:rPrChange w:id="0" w:author="Administrator" w:date="2015-11-19T10:24:00Z">
            <w:rPr>
              <w:rFonts w:ascii="Arial" w:hAnsi="Arial" w:cs="Arial"/>
            </w:rPr>
          </w:rPrChange>
        </w:rPr>
        <w:t xml:space="preserve"> RA (2004).</w:t>
      </w:r>
      <w:r>
        <w:rPr>
          <w:rFonts w:cs="Arial" w:ascii="Arial" w:hAnsi="Arial"/>
          <w:rPrChange w:id="0" w:author="Administrator" w:date="2015-11-19T10:24:00Z">
            <w:rPr>
              <w:rFonts w:ascii="Arial" w:hAnsi="Arial" w:cs="Arial"/>
            </w:rPr>
          </w:rPrChange>
        </w:rPr>
        <w:t xml:space="preserve"> Resistance training effectiveness in patients with Charcot-Marie-Tooth disease: recommendations for exercise prescription. </w:t>
      </w:r>
      <w:r>
        <w:rPr>
          <w:rFonts w:cs="Arial" w:ascii="Arial" w:hAnsi="Arial"/>
          <w:iCs/>
          <w:rPrChange w:id="0" w:author="Administrator" w:date="2015-11-19T10:24:00Z">
            <w:rPr>
              <w:iCs/>
              <w:rFonts w:ascii="Arial" w:hAnsi="Arial" w:cs="Arial"/>
            </w:rPr>
          </w:rPrChange>
        </w:rPr>
        <w:t xml:space="preserve">Arch Phys Med </w:t>
      </w:r>
      <w:r>
        <w:rPr>
          <w:rFonts w:cs="Arial" w:ascii="Arial" w:hAnsi="Arial"/>
          <w:iCs/>
          <w:rPrChange w:id="0" w:author="Administrator" w:date="2015-11-19T10:24:00Z">
            <w:rPr>
              <w:iCs/>
              <w:rFonts w:ascii="Arial" w:hAnsi="Arial" w:cs="Arial"/>
            </w:rPr>
          </w:rPrChange>
        </w:rPr>
        <w:t>Rehabil</w:t>
      </w:r>
      <w:r>
        <w:rPr>
          <w:rFonts w:cs="Arial" w:ascii="Arial" w:hAnsi="Arial"/>
          <w:rPrChange w:id="0" w:author="Administrator" w:date="2015-11-19T10:24:00Z">
            <w:rPr>
              <w:rFonts w:ascii="Arial" w:hAnsi="Arial" w:cs="Arial"/>
            </w:rPr>
          </w:rPrChange>
        </w:rPr>
        <w:t xml:space="preserve"> 85:1217–1223.</w:t>
      </w:r>
    </w:p>
    <w:p>
      <w:pPr>
        <w:pStyle w:val="Normal"/>
        <w:pPrChange w:id="0" w:author="Administrator" w:date="2015-11-19T10:25:00Z">
          <w:pPr>
            <w:spacing w:lineRule="auto" w:line="240"/>
          </w:pPr>
        </w:pPrChange>
        <w:rPr>
          <w:rFonts w:ascii="Arial" w:hAnsi="Arial" w:cs="Arial"/>
        </w:rPr>
      </w:pPr>
      <w:r>
        <w:rPr>
          <w:rFonts w:cs="Arial" w:ascii="Arial" w:hAnsi="Arial"/>
        </w:rPr>
        <w:t>Chong PST</w:t>
      </w:r>
      <w:r>
        <w:rPr>
          <w:rFonts w:cs="Arial" w:ascii="Arial" w:hAnsi="Arial"/>
          <w:rPrChange w:id="0" w:author="Administrator" w:date="2015-11-19T10:24:00Z">
            <w:rPr>
              <w:rFonts w:ascii="Arial" w:hAnsi="Arial" w:cs="Arial"/>
            </w:rPr>
          </w:rPrChange>
        </w:rPr>
        <w:t xml:space="preserve">,  </w:t>
      </w:r>
      <w:r>
        <w:rPr>
          <w:rFonts w:cs="Arial" w:ascii="Arial" w:hAnsi="Arial"/>
          <w:rPrChange w:id="0" w:author="Administrator" w:date="2015-11-19T10:24:00Z">
            <w:rPr>
              <w:rFonts w:ascii="Arial" w:hAnsi="Arial" w:cs="Arial"/>
            </w:rPr>
          </w:rPrChange>
        </w:rPr>
        <w:t>Cros</w:t>
      </w:r>
      <w:r>
        <w:rPr>
          <w:rFonts w:cs="Arial" w:ascii="Arial" w:hAnsi="Arial"/>
          <w:rPrChange w:id="0" w:author="Administrator" w:date="2015-11-19T10:24:00Z">
            <w:rPr>
              <w:rFonts w:ascii="Arial" w:hAnsi="Arial" w:cs="Arial"/>
            </w:rPr>
          </w:rPrChange>
        </w:rPr>
        <w:t xml:space="preserve"> DP (2004). Technology literature review: quantitative sensory testing. </w:t>
      </w:r>
      <w:r>
        <w:rPr>
          <w:rFonts w:cs="Arial" w:ascii="Arial" w:hAnsi="Arial"/>
          <w:iCs/>
          <w:rPrChange w:id="0" w:author="Administrator" w:date="2015-11-19T10:24:00Z">
            <w:rPr>
              <w:iCs/>
              <w:rFonts w:ascii="Arial" w:hAnsi="Arial" w:cs="Arial"/>
            </w:rPr>
          </w:rPrChange>
        </w:rPr>
        <w:t>Muscle Nerve</w:t>
      </w:r>
      <w:r>
        <w:rPr>
          <w:rFonts w:cs="Arial" w:ascii="Arial" w:hAnsi="Arial"/>
          <w:rPrChange w:id="0" w:author="Administrator" w:date="2015-11-19T10:24:00Z">
            <w:rPr>
              <w:rFonts w:ascii="Arial" w:hAnsi="Arial" w:cs="Arial"/>
            </w:rPr>
          </w:rPrChange>
        </w:rPr>
        <w:t xml:space="preserve"> 29: 734–747.</w:t>
      </w:r>
    </w:p>
    <w:p>
      <w:pPr>
        <w:pStyle w:val="Bibliography"/>
        <w:pPrChange w:id="0" w:author="Administrator" w:date="2015-11-19T10:25:00Z">
          <w:pPr>
            <w:spacing w:lineRule="auto" w:line="240"/>
          </w:pPr>
        </w:pPrChange>
        <w:rPr>
          <w:rFonts w:ascii="Arial" w:hAnsi="Arial" w:cs="Arial"/>
        </w:rPr>
      </w:pPr>
      <w:r>
        <w:rPr>
          <w:rFonts w:cs="Arial" w:ascii="Arial" w:hAnsi="Arial"/>
        </w:rPr>
        <w:t>Deschenes MR and Kraemer WJ (2002).</w:t>
      </w:r>
      <w:r>
        <w:rPr>
          <w:rFonts w:cs="Arial" w:ascii="Arial" w:hAnsi="Arial"/>
          <w:rPrChange w:id="0" w:author="Administrator" w:date="2015-11-19T10:24:00Z">
            <w:rPr>
              <w:rFonts w:ascii="Arial" w:hAnsi="Arial" w:cs="Arial"/>
            </w:rPr>
          </w:rPrChange>
        </w:rPr>
        <w:t xml:space="preserve"> </w:t>
      </w:r>
      <w:r>
        <w:rPr>
          <w:rFonts w:cs="Arial" w:ascii="Arial" w:hAnsi="Arial"/>
          <w:rPrChange w:id="0" w:author="Administrator" w:date="2015-11-19T10:24:00Z">
            <w:rPr>
              <w:rFonts w:ascii="Arial" w:hAnsi="Arial" w:cs="Arial"/>
            </w:rPr>
          </w:rPrChange>
        </w:rPr>
        <w:t>Performance and physiologic adaptations to resistance training.</w:t>
      </w:r>
      <w:r>
        <w:rPr>
          <w:rFonts w:cs="Arial" w:ascii="Arial" w:hAnsi="Arial"/>
          <w:rPrChange w:id="0" w:author="Administrator" w:date="2015-11-19T10:24:00Z">
            <w:rPr>
              <w:rFonts w:ascii="Arial" w:hAnsi="Arial" w:cs="Arial"/>
            </w:rPr>
          </w:rPrChange>
        </w:rPr>
        <w:t xml:space="preserve">  </w:t>
      </w:r>
      <w:r>
        <w:rPr>
          <w:rFonts w:cs="Arial" w:ascii="Arial" w:hAnsi="Arial"/>
          <w:iCs/>
          <w:rPrChange w:id="0" w:author="Administrator" w:date="2015-11-19T10:24:00Z">
            <w:rPr>
              <w:iCs/>
              <w:rFonts w:ascii="Arial" w:hAnsi="Arial" w:cs="Arial"/>
            </w:rPr>
          </w:rPrChange>
        </w:rPr>
        <w:t xml:space="preserve">Am J Phys Med </w:t>
      </w:r>
      <w:r>
        <w:rPr>
          <w:rFonts w:cs="Arial" w:ascii="Arial" w:hAnsi="Arial"/>
          <w:iCs/>
          <w:rPrChange w:id="0" w:author="Administrator" w:date="2015-11-19T10:24:00Z">
            <w:rPr>
              <w:iCs/>
              <w:rFonts w:ascii="Arial" w:hAnsi="Arial" w:cs="Arial"/>
            </w:rPr>
          </w:rPrChange>
        </w:rPr>
        <w:t>Rehabil</w:t>
      </w:r>
      <w:r>
        <w:rPr>
          <w:rFonts w:cs="Arial" w:ascii="Arial" w:hAnsi="Arial"/>
          <w:rPrChange w:id="0" w:author="Administrator" w:date="2015-11-19T10:24:00Z">
            <w:rPr>
              <w:rFonts w:ascii="Arial" w:hAnsi="Arial" w:cs="Arial"/>
            </w:rPr>
          </w:rPrChange>
        </w:rPr>
        <w:t xml:space="preserve"> 81: S3–</w:t>
      </w:r>
      <w:r>
        <w:rPr>
          <w:rFonts w:cs="Arial" w:ascii="Arial" w:hAnsi="Arial"/>
          <w:rPrChange w:id="0" w:author="Administrator" w:date="2015-11-19T10:24:00Z">
            <w:rPr>
              <w:rFonts w:ascii="Arial" w:hAnsi="Arial" w:cs="Arial"/>
            </w:rPr>
          </w:rPrChange>
        </w:rPr>
        <w:t>16.</w:t>
      </w:r>
    </w:p>
    <w:p>
      <w:pPr>
        <w:pStyle w:val="Normal"/>
        <w:pPrChange w:id="0" w:author="Administrator" w:date="2015-11-19T10:25:00Z">
          <w:pPr>
            <w:spacing w:lineRule="auto" w:line="240"/>
          </w:pPr>
        </w:pPrChange>
        <w:rPr>
          <w:rFonts w:ascii="Arial" w:hAnsi="Arial" w:cs="Arial"/>
        </w:rPr>
      </w:pPr>
      <w:r>
        <w:rPr>
          <w:rFonts w:cs="Arial" w:ascii="Arial" w:hAnsi="Arial"/>
        </w:rPr>
        <w:t xml:space="preserve">Don R, </w:t>
      </w:r>
      <w:r>
        <w:rPr>
          <w:rFonts w:cs="Arial" w:ascii="Arial" w:hAnsi="Arial"/>
          <w:rPrChange w:id="0" w:author="Administrator" w:date="2015-11-19T10:24:00Z">
            <w:rPr>
              <w:rFonts w:ascii="Arial" w:hAnsi="Arial" w:cs="Arial"/>
            </w:rPr>
          </w:rPrChange>
        </w:rPr>
        <w:t>Serrao</w:t>
      </w:r>
      <w:r>
        <w:rPr>
          <w:rFonts w:cs="Arial" w:ascii="Arial" w:hAnsi="Arial"/>
          <w:rPrChange w:id="0" w:author="Administrator" w:date="2015-11-19T10:24:00Z">
            <w:rPr>
              <w:rFonts w:ascii="Arial" w:hAnsi="Arial" w:cs="Arial"/>
            </w:rPr>
          </w:rPrChange>
        </w:rPr>
        <w:t xml:space="preserve"> M, Vinci P, </w:t>
      </w:r>
      <w:r>
        <w:rPr>
          <w:rFonts w:cs="Arial" w:ascii="Arial" w:hAnsi="Arial"/>
          <w:rPrChange w:id="0" w:author="Administrator" w:date="2015-11-19T10:24:00Z">
            <w:rPr>
              <w:rFonts w:ascii="Arial" w:hAnsi="Arial" w:cs="Arial"/>
            </w:rPr>
          </w:rPrChange>
        </w:rPr>
        <w:t>Ranavolo</w:t>
      </w:r>
      <w:r>
        <w:rPr>
          <w:rFonts w:cs="Arial" w:ascii="Arial" w:hAnsi="Arial"/>
          <w:rPrChange w:id="0" w:author="Administrator" w:date="2015-11-19T10:24:00Z">
            <w:rPr>
              <w:rFonts w:ascii="Arial" w:hAnsi="Arial" w:cs="Arial"/>
            </w:rPr>
          </w:rPrChange>
        </w:rPr>
        <w:t xml:space="preserve"> A, </w:t>
      </w:r>
      <w:r>
        <w:rPr>
          <w:rFonts w:cs="Arial" w:ascii="Arial" w:hAnsi="Arial"/>
          <w:rPrChange w:id="0" w:author="Administrator" w:date="2015-11-19T10:24:00Z">
            <w:rPr>
              <w:rFonts w:ascii="Arial" w:hAnsi="Arial" w:cs="Arial"/>
            </w:rPr>
          </w:rPrChange>
        </w:rPr>
        <w:t>Cacchio</w:t>
      </w:r>
      <w:r>
        <w:rPr>
          <w:rFonts w:cs="Arial" w:ascii="Arial" w:hAnsi="Arial"/>
          <w:rPrChange w:id="0" w:author="Administrator" w:date="2015-11-19T10:24:00Z">
            <w:rPr>
              <w:rFonts w:ascii="Arial" w:hAnsi="Arial" w:cs="Arial"/>
            </w:rPr>
          </w:rPrChange>
        </w:rPr>
        <w:t xml:space="preserve"> A, </w:t>
      </w:r>
      <w:r>
        <w:rPr>
          <w:rFonts w:cs="Arial" w:ascii="Arial" w:hAnsi="Arial"/>
          <w:rPrChange w:id="0" w:author="Administrator" w:date="2015-11-19T10:24:00Z">
            <w:rPr>
              <w:rFonts w:ascii="Arial" w:hAnsi="Arial" w:cs="Arial"/>
            </w:rPr>
          </w:rPrChange>
        </w:rPr>
        <w:t>Ioppolo</w:t>
      </w:r>
      <w:r>
        <w:rPr>
          <w:rFonts w:cs="Arial" w:ascii="Arial" w:hAnsi="Arial"/>
          <w:rPrChange w:id="0" w:author="Administrator" w:date="2015-11-19T10:24:00Z">
            <w:rPr>
              <w:rFonts w:ascii="Arial" w:hAnsi="Arial" w:cs="Arial"/>
            </w:rPr>
          </w:rPrChange>
        </w:rPr>
        <w:t xml:space="preserve"> F, </w:t>
      </w:r>
      <w:r>
        <w:rPr>
          <w:rFonts w:cs="Arial" w:ascii="Arial" w:hAnsi="Arial"/>
          <w:rPrChange w:id="0" w:author="Administrator" w:date="2015-11-19T10:24:00Z">
            <w:rPr>
              <w:rFonts w:ascii="Arial" w:hAnsi="Arial" w:cs="Arial"/>
            </w:rPr>
          </w:rPrChange>
        </w:rPr>
        <w:t>Paoloni</w:t>
      </w:r>
      <w:r>
        <w:rPr>
          <w:rFonts w:cs="Arial" w:ascii="Arial" w:hAnsi="Arial"/>
          <w:rPrChange w:id="0" w:author="Administrator" w:date="2015-11-19T10:24:00Z">
            <w:rPr>
              <w:rFonts w:ascii="Arial" w:hAnsi="Arial" w:cs="Arial"/>
            </w:rPr>
          </w:rPrChange>
        </w:rPr>
        <w:t xml:space="preserve"> M, </w:t>
      </w:r>
      <w:r>
        <w:rPr>
          <w:rFonts w:cs="Arial" w:ascii="Arial" w:hAnsi="Arial"/>
          <w:rPrChange w:id="0" w:author="Administrator" w:date="2015-11-19T10:24:00Z">
            <w:rPr>
              <w:rFonts w:ascii="Arial" w:hAnsi="Arial" w:cs="Arial"/>
            </w:rPr>
          </w:rPrChange>
        </w:rPr>
        <w:t>Procaccianti</w:t>
      </w:r>
      <w:r>
        <w:rPr>
          <w:rFonts w:cs="Arial" w:ascii="Arial" w:hAnsi="Arial"/>
          <w:rPrChange w:id="0" w:author="Administrator" w:date="2015-11-19T10:24:00Z">
            <w:rPr>
              <w:rFonts w:ascii="Arial" w:hAnsi="Arial" w:cs="Arial"/>
            </w:rPr>
          </w:rPrChange>
        </w:rPr>
        <w:t xml:space="preserve"> R, </w:t>
      </w:r>
      <w:r>
        <w:rPr>
          <w:rFonts w:cs="Arial" w:ascii="Arial" w:hAnsi="Arial"/>
          <w:rPrChange w:id="0" w:author="Administrator" w:date="2015-11-19T10:24:00Z">
            <w:rPr>
              <w:rFonts w:ascii="Arial" w:hAnsi="Arial" w:cs="Arial"/>
            </w:rPr>
          </w:rPrChange>
        </w:rPr>
        <w:t>Frascarelli</w:t>
      </w:r>
      <w:r>
        <w:rPr>
          <w:rFonts w:cs="Arial" w:ascii="Arial" w:hAnsi="Arial"/>
          <w:rPrChange w:id="0" w:author="Administrator" w:date="2015-11-19T10:24:00Z">
            <w:rPr>
              <w:rFonts w:ascii="Arial" w:hAnsi="Arial" w:cs="Arial"/>
            </w:rPr>
          </w:rPrChange>
        </w:rPr>
        <w:t xml:space="preserve"> F, De </w:t>
      </w:r>
      <w:r>
        <w:rPr>
          <w:rFonts w:cs="Arial" w:ascii="Arial" w:hAnsi="Arial"/>
          <w:rPrChange w:id="0" w:author="Administrator" w:date="2015-11-19T10:24:00Z">
            <w:rPr>
              <w:rFonts w:ascii="Arial" w:hAnsi="Arial" w:cs="Arial"/>
            </w:rPr>
          </w:rPrChange>
        </w:rPr>
        <w:t>Santis</w:t>
      </w:r>
      <w:r>
        <w:rPr>
          <w:rFonts w:cs="Arial" w:ascii="Arial" w:hAnsi="Arial"/>
          <w:rPrChange w:id="0" w:author="Administrator" w:date="2015-11-19T10:24:00Z">
            <w:rPr>
              <w:rFonts w:ascii="Arial" w:hAnsi="Arial" w:cs="Arial"/>
            </w:rPr>
          </w:rPrChange>
        </w:rPr>
        <w:t xml:space="preserve"> F, </w:t>
      </w:r>
      <w:r>
        <w:rPr>
          <w:rFonts w:cs="Arial" w:ascii="Arial" w:hAnsi="Arial"/>
          <w:rPrChange w:id="0" w:author="Administrator" w:date="2015-11-19T10:24:00Z">
            <w:rPr>
              <w:rFonts w:ascii="Arial" w:hAnsi="Arial" w:cs="Arial"/>
            </w:rPr>
          </w:rPrChange>
        </w:rPr>
        <w:t>Pierelli</w:t>
      </w:r>
      <w:r>
        <w:rPr>
          <w:rFonts w:cs="Arial" w:ascii="Arial" w:hAnsi="Arial"/>
          <w:rPrChange w:id="0" w:author="Administrator" w:date="2015-11-19T10:24:00Z">
            <w:rPr>
              <w:rFonts w:ascii="Arial" w:hAnsi="Arial" w:cs="Arial"/>
            </w:rPr>
          </w:rPrChange>
        </w:rPr>
        <w:t xml:space="preserve"> F, </w:t>
      </w:r>
      <w:r>
        <w:rPr>
          <w:rFonts w:cs="Arial" w:ascii="Arial" w:hAnsi="Arial"/>
          <w:rPrChange w:id="0" w:author="Administrator" w:date="2015-11-19T10:24:00Z">
            <w:rPr>
              <w:rFonts w:ascii="Arial" w:hAnsi="Arial" w:cs="Arial"/>
            </w:rPr>
          </w:rPrChange>
        </w:rPr>
        <w:t>Frascarelli</w:t>
      </w:r>
      <w:r>
        <w:rPr>
          <w:rFonts w:cs="Arial" w:ascii="Arial" w:hAnsi="Arial"/>
          <w:rPrChange w:id="0" w:author="Administrator" w:date="2015-11-19T10:24:00Z">
            <w:rPr>
              <w:rFonts w:ascii="Arial" w:hAnsi="Arial" w:cs="Arial"/>
            </w:rPr>
          </w:rPrChange>
        </w:rPr>
        <w:t xml:space="preserve"> M, and </w:t>
      </w:r>
      <w:r>
        <w:rPr>
          <w:rFonts w:cs="Arial" w:ascii="Arial" w:hAnsi="Arial"/>
          <w:rPrChange w:id="0" w:author="Administrator" w:date="2015-11-19T10:24:00Z">
            <w:rPr>
              <w:rFonts w:ascii="Arial" w:hAnsi="Arial" w:cs="Arial"/>
            </w:rPr>
          </w:rPrChange>
        </w:rPr>
        <w:t>Santilli</w:t>
      </w:r>
      <w:r>
        <w:rPr>
          <w:rFonts w:cs="Arial" w:ascii="Arial" w:hAnsi="Arial"/>
          <w:rPrChange w:id="0" w:author="Administrator" w:date="2015-11-19T10:24:00Z">
            <w:rPr>
              <w:rFonts w:ascii="Arial" w:hAnsi="Arial" w:cs="Arial"/>
            </w:rPr>
          </w:rPrChange>
        </w:rPr>
        <w:t xml:space="preserve"> V (2007). Foot drop and plantar flexion failure determine different gait strategies in Charcot-Marie-Tooth patients. </w:t>
      </w:r>
      <w:r>
        <w:rPr>
          <w:rFonts w:cs="Arial" w:ascii="Arial" w:hAnsi="Arial"/>
          <w:i/>
          <w:iCs/>
          <w:rPrChange w:id="0" w:author="Administrator" w:date="2015-11-19T10:24:00Z">
            <w:rPr>
              <w:i/>
              <w:iCs/>
              <w:rFonts w:ascii="Arial" w:hAnsi="Arial" w:cs="Arial"/>
            </w:rPr>
          </w:rPrChange>
        </w:rPr>
        <w:t>Clin</w:t>
      </w:r>
      <w:r>
        <w:rPr>
          <w:rFonts w:cs="Arial" w:ascii="Arial" w:hAnsi="Arial"/>
          <w:i/>
          <w:iCs/>
          <w:rPrChange w:id="0" w:author="Administrator" w:date="2015-11-19T10:24:00Z">
            <w:rPr>
              <w:i/>
              <w:iCs/>
              <w:rFonts w:ascii="Arial" w:hAnsi="Arial" w:cs="Arial"/>
            </w:rPr>
          </w:rPrChange>
        </w:rPr>
        <w:t xml:space="preserve"> </w:t>
      </w:r>
      <w:r>
        <w:rPr>
          <w:rFonts w:cs="Arial" w:ascii="Arial" w:hAnsi="Arial"/>
          <w:i/>
          <w:iCs/>
          <w:rPrChange w:id="0" w:author="Administrator" w:date="2015-11-19T10:24:00Z">
            <w:rPr>
              <w:i/>
              <w:iCs/>
              <w:rFonts w:ascii="Arial" w:hAnsi="Arial" w:cs="Arial"/>
            </w:rPr>
          </w:rPrChange>
        </w:rPr>
        <w:t>Biomech</w:t>
      </w:r>
      <w:r>
        <w:rPr>
          <w:rFonts w:cs="Arial" w:ascii="Arial" w:hAnsi="Arial"/>
          <w:i/>
          <w:iCs/>
          <w:rPrChange w:id="0" w:author="Administrator" w:date="2015-11-19T10:24:00Z">
            <w:rPr>
              <w:i/>
              <w:iCs/>
              <w:rFonts w:ascii="Arial" w:hAnsi="Arial" w:cs="Arial"/>
            </w:rPr>
          </w:rPrChange>
        </w:rPr>
        <w:t xml:space="preserve"> </w:t>
      </w:r>
      <w:r>
        <w:rPr>
          <w:rFonts w:cs="Arial" w:ascii="Arial" w:hAnsi="Arial"/>
          <w:rPrChange w:id="0" w:author="Administrator" w:date="2015-11-19T10:24:00Z">
            <w:rPr>
              <w:rFonts w:ascii="Arial" w:hAnsi="Arial" w:cs="Arial"/>
            </w:rPr>
          </w:rPrChange>
        </w:rPr>
        <w:t>22: 905–916.</w:t>
      </w:r>
    </w:p>
    <w:p>
      <w:pPr>
        <w:pStyle w:val="Bibliography"/>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Graham </w:t>
      </w:r>
      <w:r>
        <w:rPr>
          <w:rFonts w:cs="Arial" w:ascii="Arial" w:hAnsi="Arial"/>
          <w:rPrChange w:id="0" w:author="Administrator" w:date="2015-11-19T10:24:00Z">
            <w:rPr>
              <w:rFonts w:ascii="Arial" w:hAnsi="Arial" w:cs="Arial"/>
            </w:rPr>
          </w:rPrChange>
        </w:rPr>
        <w:t>RC ,</w:t>
      </w:r>
      <w:r>
        <w:rPr>
          <w:rFonts w:cs="Arial" w:ascii="Arial" w:hAnsi="Arial"/>
          <w:rPrChange w:id="0" w:author="Administrator" w:date="2015-11-19T10:24:00Z">
            <w:rPr>
              <w:rFonts w:ascii="Arial" w:hAnsi="Arial" w:cs="Arial"/>
            </w:rPr>
          </w:rPrChange>
        </w:rPr>
        <w:t xml:space="preserve"> Hughes RAC (2006). A modified peripheral neuropathy scale: the Overall Neuropathy Limitations Scale. </w:t>
      </w:r>
      <w:r>
        <w:rPr>
          <w:rFonts w:cs="Arial" w:ascii="Arial" w:hAnsi="Arial"/>
          <w:iCs/>
          <w:rPrChange w:id="0" w:author="Administrator" w:date="2015-11-19T10:24:00Z">
            <w:rPr>
              <w:iCs/>
              <w:rFonts w:ascii="Arial" w:hAnsi="Arial" w:cs="Arial"/>
            </w:rPr>
          </w:rPrChange>
        </w:rPr>
        <w:t xml:space="preserve">J. Neurol. </w:t>
      </w:r>
      <w:r>
        <w:rPr>
          <w:rFonts w:cs="Arial" w:ascii="Arial" w:hAnsi="Arial"/>
          <w:iCs/>
          <w:rPrChange w:id="0" w:author="Administrator" w:date="2015-11-19T10:24:00Z">
            <w:rPr>
              <w:iCs/>
              <w:rFonts w:ascii="Arial" w:hAnsi="Arial" w:cs="Arial"/>
            </w:rPr>
          </w:rPrChange>
        </w:rPr>
        <w:t>Neurosurg</w:t>
      </w:r>
      <w:r>
        <w:rPr>
          <w:rFonts w:cs="Arial" w:ascii="Arial" w:hAnsi="Arial"/>
          <w:iCs/>
          <w:rPrChange w:id="0" w:author="Administrator" w:date="2015-11-19T10:24:00Z">
            <w:rPr>
              <w:iCs/>
              <w:rFonts w:ascii="Arial" w:hAnsi="Arial" w:cs="Arial"/>
            </w:rPr>
          </w:rPrChange>
        </w:rPr>
        <w:t xml:space="preserve">. </w:t>
      </w:r>
      <w:r>
        <w:rPr>
          <w:rFonts w:cs="Arial" w:ascii="Arial" w:hAnsi="Arial"/>
          <w:iCs/>
          <w:rPrChange w:id="0" w:author="Administrator" w:date="2015-11-19T10:24:00Z">
            <w:rPr>
              <w:iCs/>
              <w:rFonts w:ascii="Arial" w:hAnsi="Arial" w:cs="Arial"/>
            </w:rPr>
          </w:rPrChange>
        </w:rPr>
        <w:t>Psychiatr</w:t>
      </w:r>
      <w:r>
        <w:rPr>
          <w:rFonts w:cs="Arial" w:ascii="Arial" w:hAnsi="Arial"/>
          <w:iCs/>
          <w:rPrChange w:id="0" w:author="Administrator" w:date="2015-11-19T10:24:00Z">
            <w:rPr>
              <w:iCs/>
              <w:rFonts w:ascii="Arial" w:hAnsi="Arial" w:cs="Arial"/>
            </w:rPr>
          </w:rPrChange>
        </w:rPr>
        <w:t xml:space="preserve"> </w:t>
      </w:r>
      <w:r>
        <w:rPr>
          <w:rFonts w:cs="Arial" w:ascii="Arial" w:hAnsi="Arial"/>
          <w:rPrChange w:id="0" w:author="Administrator" w:date="2015-11-19T10:24:00Z">
            <w:rPr>
              <w:rFonts w:ascii="Arial" w:hAnsi="Arial" w:cs="Arial"/>
            </w:rPr>
          </w:rPrChange>
        </w:rPr>
        <w:t>77: 973–976.</w:t>
      </w:r>
    </w:p>
    <w:p>
      <w:pPr>
        <w:pStyle w:val="Normal"/>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Graham RC, Hughes RAC (2006). </w:t>
      </w:r>
      <w:r>
        <w:rPr>
          <w:rFonts w:cs="Arial" w:ascii="Arial" w:hAnsi="Arial"/>
          <w:rPrChange w:id="0" w:author="Administrator" w:date="2015-11-19T10:24:00Z">
            <w:rPr>
              <w:rFonts w:ascii="Arial" w:hAnsi="Arial" w:cs="Arial"/>
            </w:rPr>
          </w:rPrChange>
        </w:rPr>
        <w:t>Clinimetric</w:t>
      </w:r>
      <w:r>
        <w:rPr>
          <w:rFonts w:cs="Arial" w:ascii="Arial" w:hAnsi="Arial"/>
          <w:rPrChange w:id="0" w:author="Administrator" w:date="2015-11-19T10:24:00Z">
            <w:rPr>
              <w:rFonts w:ascii="Arial" w:hAnsi="Arial" w:cs="Arial"/>
            </w:rPr>
          </w:rPrChange>
        </w:rPr>
        <w:t xml:space="preserve"> properties of a walking scale in peripheral neuropathy. </w:t>
      </w:r>
      <w:r>
        <w:rPr>
          <w:rFonts w:cs="Arial" w:ascii="Arial" w:hAnsi="Arial"/>
          <w:iCs/>
          <w:rPrChange w:id="0" w:author="Administrator" w:date="2015-11-19T10:24:00Z">
            <w:rPr>
              <w:iCs/>
              <w:rFonts w:ascii="Arial" w:hAnsi="Arial" w:cs="Arial"/>
            </w:rPr>
          </w:rPrChange>
        </w:rPr>
        <w:t xml:space="preserve">J </w:t>
      </w:r>
      <w:r>
        <w:rPr>
          <w:rFonts w:cs="Arial" w:ascii="Arial" w:hAnsi="Arial"/>
          <w:iCs/>
          <w:rPrChange w:id="0" w:author="Administrator" w:date="2015-11-19T10:24:00Z">
            <w:rPr>
              <w:iCs/>
              <w:rFonts w:ascii="Arial" w:hAnsi="Arial" w:cs="Arial"/>
            </w:rPr>
          </w:rPrChange>
        </w:rPr>
        <w:t>Neurol</w:t>
      </w:r>
      <w:r>
        <w:rPr>
          <w:rFonts w:cs="Arial" w:ascii="Arial" w:hAnsi="Arial"/>
          <w:iCs/>
          <w:rPrChange w:id="0" w:author="Administrator" w:date="2015-11-19T10:24:00Z">
            <w:rPr>
              <w:iCs/>
              <w:rFonts w:ascii="Arial" w:hAnsi="Arial" w:cs="Arial"/>
            </w:rPr>
          </w:rPrChange>
        </w:rPr>
        <w:t xml:space="preserve"> </w:t>
      </w:r>
      <w:r>
        <w:rPr>
          <w:rFonts w:cs="Arial" w:ascii="Arial" w:hAnsi="Arial"/>
          <w:iCs/>
          <w:rPrChange w:id="0" w:author="Administrator" w:date="2015-11-19T10:24:00Z">
            <w:rPr>
              <w:iCs/>
              <w:rFonts w:ascii="Arial" w:hAnsi="Arial" w:cs="Arial"/>
            </w:rPr>
          </w:rPrChange>
        </w:rPr>
        <w:t>Neurosurg</w:t>
      </w:r>
      <w:r>
        <w:rPr>
          <w:rFonts w:cs="Arial" w:ascii="Arial" w:hAnsi="Arial"/>
          <w:iCs/>
          <w:rPrChange w:id="0" w:author="Administrator" w:date="2015-11-19T10:24:00Z">
            <w:rPr>
              <w:iCs/>
              <w:rFonts w:ascii="Arial" w:hAnsi="Arial" w:cs="Arial"/>
            </w:rPr>
          </w:rPrChange>
        </w:rPr>
        <w:t xml:space="preserve"> </w:t>
      </w:r>
      <w:r>
        <w:rPr>
          <w:rFonts w:cs="Arial" w:ascii="Arial" w:hAnsi="Arial"/>
          <w:iCs/>
          <w:rPrChange w:id="0" w:author="Administrator" w:date="2015-11-19T10:24:00Z">
            <w:rPr>
              <w:iCs/>
              <w:rFonts w:ascii="Arial" w:hAnsi="Arial" w:cs="Arial"/>
            </w:rPr>
          </w:rPrChange>
        </w:rPr>
        <w:t>Psychiatr</w:t>
      </w:r>
      <w:r>
        <w:rPr>
          <w:rFonts w:cs="Arial" w:ascii="Arial" w:hAnsi="Arial"/>
          <w:rPrChange w:id="0" w:author="Administrator" w:date="2015-11-19T10:24:00Z">
            <w:rPr>
              <w:rFonts w:ascii="Arial" w:hAnsi="Arial" w:cs="Arial"/>
            </w:rPr>
          </w:rPrChange>
        </w:rPr>
        <w:t xml:space="preserve"> 77: 977–979.</w:t>
      </w:r>
    </w:p>
    <w:p>
      <w:pPr>
        <w:pStyle w:val="Bibliography"/>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Kenward</w:t>
      </w:r>
      <w:r>
        <w:rPr>
          <w:rFonts w:cs="Arial" w:ascii="Arial" w:hAnsi="Arial"/>
          <w:rPrChange w:id="0" w:author="Administrator" w:date="2015-11-19T10:24:00Z">
            <w:rPr>
              <w:rFonts w:ascii="Arial" w:hAnsi="Arial" w:cs="Arial"/>
            </w:rPr>
          </w:rPrChange>
        </w:rPr>
        <w:t xml:space="preserve"> M, Roger J (2010). </w:t>
      </w:r>
      <w:r>
        <w:rPr>
          <w:rFonts w:cs="Arial" w:ascii="Arial" w:hAnsi="Arial"/>
          <w:rPrChange w:id="0" w:author="Administrator" w:date="2015-11-19T10:24:00Z">
            <w:rPr>
              <w:rFonts w:ascii="Arial" w:hAnsi="Arial" w:cs="Arial"/>
            </w:rPr>
          </w:rPrChange>
        </w:rPr>
        <w:t>The use of baseline covariates in crossover studies.</w:t>
      </w:r>
      <w:r>
        <w:rPr>
          <w:rFonts w:cs="Arial" w:ascii="Arial" w:hAnsi="Arial"/>
          <w:rPrChange w:id="0" w:author="Administrator" w:date="2015-11-19T10:24:00Z">
            <w:rPr>
              <w:rFonts w:ascii="Arial" w:hAnsi="Arial" w:cs="Arial"/>
            </w:rPr>
          </w:rPrChange>
        </w:rPr>
        <w:t xml:space="preserve"> </w:t>
      </w:r>
      <w:r>
        <w:rPr>
          <w:rFonts w:cs="Arial" w:ascii="Arial" w:hAnsi="Arial"/>
          <w:iCs/>
          <w:rPrChange w:id="0" w:author="Administrator" w:date="2015-11-19T10:24:00Z">
            <w:rPr>
              <w:iCs/>
              <w:rFonts w:ascii="Arial" w:hAnsi="Arial" w:cs="Arial"/>
            </w:rPr>
          </w:rPrChange>
        </w:rPr>
        <w:t xml:space="preserve">Biostatistics </w:t>
      </w:r>
      <w:r>
        <w:rPr>
          <w:rFonts w:cs="Arial" w:ascii="Arial" w:hAnsi="Arial"/>
          <w:rPrChange w:id="0" w:author="Administrator" w:date="2015-11-19T10:24:00Z">
            <w:rPr>
              <w:rFonts w:ascii="Arial" w:hAnsi="Arial" w:cs="Arial"/>
            </w:rPr>
          </w:rPrChange>
        </w:rPr>
        <w:t xml:space="preserve">11: 1–17. </w:t>
      </w:r>
    </w:p>
    <w:p>
      <w:pPr>
        <w:pStyle w:val="Normal"/>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Krupp LB, </w:t>
      </w:r>
      <w:r>
        <w:rPr>
          <w:rFonts w:cs="Arial" w:ascii="Arial" w:hAnsi="Arial"/>
          <w:rPrChange w:id="0" w:author="Administrator" w:date="2015-11-19T10:24:00Z">
            <w:rPr>
              <w:rFonts w:ascii="Arial" w:hAnsi="Arial" w:cs="Arial"/>
            </w:rPr>
          </w:rPrChange>
        </w:rPr>
        <w:t>LaRocca</w:t>
      </w:r>
      <w:r>
        <w:rPr>
          <w:rFonts w:cs="Arial" w:ascii="Arial" w:hAnsi="Arial"/>
          <w:rPrChange w:id="0" w:author="Administrator" w:date="2015-11-19T10:24:00Z">
            <w:rPr>
              <w:rFonts w:ascii="Arial" w:hAnsi="Arial" w:cs="Arial"/>
            </w:rPr>
          </w:rPrChange>
        </w:rPr>
        <w:t xml:space="preserve"> NG, Muir-Nash J, Steinberg AD (1989).</w:t>
      </w:r>
      <w:r>
        <w:rPr>
          <w:rFonts w:cs="Arial" w:ascii="Arial" w:hAnsi="Arial"/>
          <w:rPrChange w:id="0" w:author="Administrator" w:date="2015-11-19T10:24:00Z">
            <w:rPr>
              <w:rFonts w:ascii="Arial" w:hAnsi="Arial" w:cs="Arial"/>
            </w:rPr>
          </w:rPrChange>
        </w:rPr>
        <w:t xml:space="preserve"> </w:t>
      </w:r>
      <w:r>
        <w:rPr>
          <w:rFonts w:cs="Arial" w:ascii="Arial" w:hAnsi="Arial"/>
          <w:rPrChange w:id="0" w:author="Administrator" w:date="2015-11-19T10:24:00Z">
            <w:rPr>
              <w:rFonts w:ascii="Arial" w:hAnsi="Arial" w:cs="Arial"/>
            </w:rPr>
          </w:rPrChange>
        </w:rPr>
        <w:t>The fatigue severity scale.</w:t>
      </w:r>
      <w:r>
        <w:rPr>
          <w:rFonts w:cs="Arial" w:ascii="Arial" w:hAnsi="Arial"/>
          <w:rPrChange w:id="0" w:author="Administrator" w:date="2015-11-19T10:24:00Z">
            <w:rPr>
              <w:rFonts w:ascii="Arial" w:hAnsi="Arial" w:cs="Arial"/>
            </w:rPr>
          </w:rPrChange>
        </w:rPr>
        <w:t xml:space="preserve"> </w:t>
      </w:r>
      <w:r>
        <w:rPr>
          <w:rFonts w:cs="Arial" w:ascii="Arial" w:hAnsi="Arial"/>
          <w:rPrChange w:id="0" w:author="Administrator" w:date="2015-11-19T10:24:00Z">
            <w:rPr>
              <w:rFonts w:ascii="Arial" w:hAnsi="Arial" w:cs="Arial"/>
            </w:rPr>
          </w:rPrChange>
        </w:rPr>
        <w:t>Application to patients with multiple sclerosis and systemic lupus erythematosus.</w:t>
      </w:r>
      <w:r>
        <w:rPr>
          <w:rFonts w:cs="Arial" w:ascii="Arial" w:hAnsi="Arial"/>
          <w:rPrChange w:id="0" w:author="Administrator" w:date="2015-11-19T10:24:00Z">
            <w:rPr>
              <w:rFonts w:ascii="Arial" w:hAnsi="Arial" w:cs="Arial"/>
            </w:rPr>
          </w:rPrChange>
        </w:rPr>
        <w:t xml:space="preserve"> Archives of Neurology 46: 1121–1123.</w:t>
      </w:r>
    </w:p>
    <w:p>
      <w:pPr>
        <w:pStyle w:val="Normal"/>
        <w:spacing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rFonts w:ascii="Arial" w:hAnsi="Arial" w:cs="Arial"/>
            </w:rPr>
          </w:rPrChange>
        </w:rPr>
        <w:t xml:space="preserve">Lewis RA, Li J, </w:t>
      </w:r>
      <w:r>
        <w:rPr>
          <w:rFonts w:cs="Arial" w:ascii="Arial" w:hAnsi="Arial"/>
          <w:rPrChange w:id="0" w:author="Administrator" w:date="2015-11-19T10:24:00Z">
            <w:rPr>
              <w:rFonts w:ascii="Arial" w:hAnsi="Arial" w:cs="Arial"/>
            </w:rPr>
          </w:rPrChange>
        </w:rPr>
        <w:t>Fuerst</w:t>
      </w:r>
      <w:r>
        <w:rPr>
          <w:rFonts w:cs="Arial" w:ascii="Arial" w:hAnsi="Arial"/>
          <w:rPrChange w:id="0" w:author="Administrator" w:date="2015-11-19T10:24:00Z">
            <w:rPr>
              <w:rFonts w:ascii="Arial" w:hAnsi="Arial" w:cs="Arial"/>
            </w:rPr>
          </w:rPrChange>
        </w:rPr>
        <w:t xml:space="preserve"> DR, Shy ME, </w:t>
      </w:r>
      <w:r>
        <w:rPr>
          <w:rFonts w:cs="Arial" w:ascii="Arial" w:hAnsi="Arial"/>
          <w:rPrChange w:id="0" w:author="Administrator" w:date="2015-11-19T10:24:00Z">
            <w:rPr>
              <w:rFonts w:ascii="Arial" w:hAnsi="Arial" w:cs="Arial"/>
            </w:rPr>
          </w:rPrChange>
        </w:rPr>
        <w:t>Krajewski</w:t>
      </w:r>
      <w:r>
        <w:rPr>
          <w:rFonts w:cs="Arial" w:ascii="Arial" w:hAnsi="Arial"/>
          <w:rPrChange w:id="0" w:author="Administrator" w:date="2015-11-19T10:24:00Z">
            <w:rPr>
              <w:rFonts w:ascii="Arial" w:hAnsi="Arial" w:cs="Arial"/>
            </w:rPr>
          </w:rPrChange>
        </w:rPr>
        <w:t xml:space="preserve"> K (2003). Motor unit number estimate of distal and proximal muscles in Charcot-Marie-Tooth disease. Muscle Nerve 28: 161-167.</w:t>
      </w:r>
    </w:p>
    <w:p>
      <w:pPr>
        <w:pStyle w:val="Normal"/>
        <w:spacing w:before="0" w:after="0"/>
        <w:rPr>
          <w:rFonts w:ascii="Arial" w:hAnsi="Arial" w:cs="Arial"/>
        </w:rPr>
      </w:pPr>
      <w:r>
        <w:rPr>
          <w:rFonts w:cs="Arial" w:ascii="Arial" w:hAnsi="Arial"/>
        </w:rPr>
      </w:r>
    </w:p>
    <w:p>
      <w:pPr>
        <w:pStyle w:val="Bibliography"/>
        <w:pPrChange w:id="0" w:author="Administrator" w:date="2015-11-19T10:25:00Z">
          <w:pPr>
            <w:spacing w:lineRule="auto" w:line="240"/>
          </w:pPr>
        </w:pPrChange>
        <w:rPr>
          <w:rFonts w:ascii="Arial" w:hAnsi="Arial" w:cs="Arial"/>
        </w:rPr>
      </w:pPr>
      <w:r>
        <w:rPr>
          <w:rFonts w:cs="Arial" w:ascii="Arial" w:hAnsi="Arial"/>
        </w:rPr>
        <w:t xml:space="preserve">Lindeman E, </w:t>
      </w:r>
      <w:r>
        <w:rPr>
          <w:rFonts w:cs="Arial" w:ascii="Arial" w:hAnsi="Arial"/>
          <w:rPrChange w:id="0" w:author="Administrator" w:date="2015-11-19T10:24:00Z">
            <w:rPr>
              <w:rFonts w:ascii="Arial" w:hAnsi="Arial" w:cs="Arial"/>
            </w:rPr>
          </w:rPrChange>
        </w:rPr>
        <w:t>Leffers</w:t>
      </w:r>
      <w:r>
        <w:rPr>
          <w:rFonts w:cs="Arial" w:ascii="Arial" w:hAnsi="Arial"/>
          <w:rPrChange w:id="0" w:author="Administrator" w:date="2015-11-19T10:24:00Z">
            <w:rPr>
              <w:rFonts w:ascii="Arial" w:hAnsi="Arial" w:cs="Arial"/>
            </w:rPr>
          </w:rPrChange>
        </w:rPr>
        <w:t xml:space="preserve"> P, </w:t>
      </w:r>
      <w:r>
        <w:rPr>
          <w:rFonts w:cs="Arial" w:ascii="Arial" w:hAnsi="Arial"/>
          <w:rPrChange w:id="0" w:author="Administrator" w:date="2015-11-19T10:24:00Z">
            <w:rPr>
              <w:rFonts w:ascii="Arial" w:hAnsi="Arial" w:cs="Arial"/>
            </w:rPr>
          </w:rPrChange>
        </w:rPr>
        <w:t>Spaans</w:t>
      </w:r>
      <w:r>
        <w:rPr>
          <w:rFonts w:cs="Arial" w:ascii="Arial" w:hAnsi="Arial"/>
          <w:rPrChange w:id="0" w:author="Administrator" w:date="2015-11-19T10:24:00Z">
            <w:rPr>
              <w:rFonts w:ascii="Arial" w:hAnsi="Arial" w:cs="Arial"/>
            </w:rPr>
          </w:rPrChange>
        </w:rPr>
        <w:t xml:space="preserve"> F, </w:t>
      </w:r>
      <w:r>
        <w:rPr>
          <w:rFonts w:cs="Arial" w:ascii="Arial" w:hAnsi="Arial"/>
          <w:rPrChange w:id="0" w:author="Administrator" w:date="2015-11-19T10:24:00Z">
            <w:rPr>
              <w:rFonts w:ascii="Arial" w:hAnsi="Arial" w:cs="Arial"/>
            </w:rPr>
          </w:rPrChange>
        </w:rPr>
        <w:t>Drukker</w:t>
      </w:r>
      <w:r>
        <w:rPr>
          <w:rFonts w:cs="Arial" w:ascii="Arial" w:hAnsi="Arial"/>
          <w:rPrChange w:id="0" w:author="Administrator" w:date="2015-11-19T10:24:00Z">
            <w:rPr>
              <w:rFonts w:ascii="Arial" w:hAnsi="Arial" w:cs="Arial"/>
            </w:rPr>
          </w:rPrChange>
        </w:rPr>
        <w:t xml:space="preserve"> J, </w:t>
      </w:r>
      <w:r>
        <w:rPr>
          <w:rFonts w:cs="Arial" w:ascii="Arial" w:hAnsi="Arial"/>
          <w:rPrChange w:id="0" w:author="Administrator" w:date="2015-11-19T10:24:00Z">
            <w:rPr>
              <w:rFonts w:ascii="Arial" w:hAnsi="Arial" w:cs="Arial"/>
            </w:rPr>
          </w:rPrChange>
        </w:rPr>
        <w:t>Reulen</w:t>
      </w:r>
      <w:r>
        <w:rPr>
          <w:rFonts w:cs="Arial" w:ascii="Arial" w:hAnsi="Arial"/>
          <w:rPrChange w:id="0" w:author="Administrator" w:date="2015-11-19T10:24:00Z">
            <w:rPr>
              <w:rFonts w:ascii="Arial" w:hAnsi="Arial" w:cs="Arial"/>
            </w:rPr>
          </w:rPrChange>
        </w:rPr>
        <w:t xml:space="preserve"> J, </w:t>
      </w:r>
      <w:r>
        <w:rPr>
          <w:rFonts w:cs="Arial" w:ascii="Arial" w:hAnsi="Arial"/>
          <w:rPrChange w:id="0" w:author="Administrator" w:date="2015-11-19T10:24:00Z">
            <w:rPr>
              <w:rFonts w:ascii="Arial" w:hAnsi="Arial" w:cs="Arial"/>
            </w:rPr>
          </w:rPrChange>
        </w:rPr>
        <w:t>Kerckhoffs</w:t>
      </w:r>
      <w:r>
        <w:rPr>
          <w:rFonts w:cs="Arial" w:ascii="Arial" w:hAnsi="Arial"/>
          <w:rPrChange w:id="0" w:author="Administrator" w:date="2015-11-19T10:24:00Z">
            <w:rPr>
              <w:rFonts w:ascii="Arial" w:hAnsi="Arial" w:cs="Arial"/>
            </w:rPr>
          </w:rPrChange>
        </w:rPr>
        <w:t xml:space="preserve"> M,  </w:t>
      </w:r>
      <w:r>
        <w:rPr>
          <w:rFonts w:cs="Arial" w:ascii="Arial" w:hAnsi="Arial"/>
          <w:rPrChange w:id="0" w:author="Administrator" w:date="2015-11-19T10:24:00Z">
            <w:rPr>
              <w:rFonts w:ascii="Arial" w:hAnsi="Arial" w:cs="Arial"/>
            </w:rPr>
          </w:rPrChange>
        </w:rPr>
        <w:t>Köke</w:t>
      </w:r>
      <w:r>
        <w:rPr>
          <w:rFonts w:cs="Arial" w:ascii="Arial" w:hAnsi="Arial"/>
          <w:rPrChange w:id="0" w:author="Administrator" w:date="2015-11-19T10:24:00Z">
            <w:rPr>
              <w:rFonts w:ascii="Arial" w:hAnsi="Arial" w:cs="Arial"/>
            </w:rPr>
          </w:rPrChange>
        </w:rPr>
        <w:t xml:space="preserve"> A (1995). Strength training in patients with myotonic dystrophy and hereditary motor and sensory neuropathy: a randomized clinical trial.  </w:t>
      </w:r>
      <w:r>
        <w:rPr>
          <w:rFonts w:cs="Arial" w:ascii="Arial" w:hAnsi="Arial"/>
          <w:iCs/>
          <w:rPrChange w:id="0" w:author="Administrator" w:date="2015-11-19T10:24:00Z">
            <w:rPr>
              <w:iCs/>
              <w:rFonts w:ascii="Arial" w:hAnsi="Arial" w:cs="Arial"/>
            </w:rPr>
          </w:rPrChange>
        </w:rPr>
        <w:t xml:space="preserve">Arch Phys Med </w:t>
      </w:r>
      <w:r>
        <w:rPr>
          <w:rFonts w:cs="Arial" w:ascii="Arial" w:hAnsi="Arial"/>
          <w:iCs/>
          <w:rPrChange w:id="0" w:author="Administrator" w:date="2015-11-19T10:24:00Z">
            <w:rPr>
              <w:iCs/>
              <w:rFonts w:ascii="Arial" w:hAnsi="Arial" w:cs="Arial"/>
            </w:rPr>
          </w:rPrChange>
        </w:rPr>
        <w:t>Rehabil</w:t>
      </w:r>
      <w:r>
        <w:rPr>
          <w:rFonts w:cs="Arial" w:ascii="Arial" w:hAnsi="Arial"/>
          <w:rPrChange w:id="0" w:author="Administrator" w:date="2015-11-19T10:24:00Z">
            <w:rPr>
              <w:rFonts w:ascii="Arial" w:hAnsi="Arial" w:cs="Arial"/>
            </w:rPr>
          </w:rPrChange>
        </w:rPr>
        <w:t xml:space="preserve"> 76: 612–620.</w:t>
      </w:r>
    </w:p>
    <w:p>
      <w:pPr>
        <w:pStyle w:val="Normal"/>
        <w:pPrChange w:id="0" w:author="Administrator" w:date="2015-11-19T10:25:00Z">
          <w:pPr>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Newman CJ, Walsh M, O’Sullivan R, Jenkinson A, Bennett D, Lynch B, and O’Brien T (2007). The </w:t>
      </w:r>
      <w:r>
        <w:rPr>
          <w:rFonts w:cs="Arial" w:ascii="Arial" w:hAnsi="Arial"/>
          <w:rPrChange w:id="0" w:author="Administrator" w:date="2015-11-19T10:24:00Z">
            <w:rPr>
              <w:rFonts w:ascii="Arial" w:hAnsi="Arial" w:cs="Arial"/>
            </w:rPr>
          </w:rPrChange>
        </w:rPr>
        <w:t>characteristics of gait in Charcot-Marie-Tooth disease types</w:t>
      </w:r>
      <w:r>
        <w:rPr>
          <w:rFonts w:cs="Arial" w:ascii="Arial" w:hAnsi="Arial"/>
          <w:rPrChange w:id="0" w:author="Administrator" w:date="2015-11-19T10:24:00Z">
            <w:rPr>
              <w:rFonts w:ascii="Arial" w:hAnsi="Arial" w:cs="Arial"/>
            </w:rPr>
          </w:rPrChange>
        </w:rPr>
        <w:t xml:space="preserve"> I and II. </w:t>
      </w:r>
      <w:r>
        <w:rPr>
          <w:rFonts w:cs="Arial" w:ascii="Arial" w:hAnsi="Arial"/>
          <w:iCs/>
          <w:rPrChange w:id="0" w:author="Administrator" w:date="2015-11-19T10:24:00Z">
            <w:rPr>
              <w:iCs/>
              <w:rFonts w:ascii="Arial" w:hAnsi="Arial" w:cs="Arial"/>
            </w:rPr>
          </w:rPrChange>
        </w:rPr>
        <w:t>Gait Posture</w:t>
      </w:r>
      <w:r>
        <w:rPr>
          <w:rFonts w:cs="Arial" w:ascii="Arial" w:hAnsi="Arial"/>
          <w:rPrChange w:id="0" w:author="Administrator" w:date="2015-11-19T10:24:00Z">
            <w:rPr>
              <w:rFonts w:ascii="Arial" w:hAnsi="Arial" w:cs="Arial"/>
            </w:rPr>
          </w:rPrChange>
        </w:rPr>
        <w:t xml:space="preserve"> 26: 120–127.</w:t>
      </w:r>
    </w:p>
    <w:p>
      <w:pPr>
        <w:pStyle w:val="Bibliography"/>
        <w:pPrChange w:id="0" w:author="Administrator" w:date="2015-11-19T10:25:00Z">
          <w:pPr>
            <w:spacing w:lineRule="auto" w:line="240"/>
          </w:pPr>
        </w:pPrChange>
        <w:rPr>
          <w:rFonts w:ascii="Arial" w:hAnsi="Arial" w:cs="Arial"/>
        </w:rPr>
      </w:pPr>
      <w:r>
        <w:rPr>
          <w:rFonts w:cs="Arial" w:ascii="Arial" w:hAnsi="Arial"/>
        </w:rPr>
        <w:t xml:space="preserve">Pearson OR, </w:t>
      </w:r>
      <w:r>
        <w:rPr>
          <w:rFonts w:cs="Arial" w:ascii="Arial" w:hAnsi="Arial"/>
          <w:rPrChange w:id="0" w:author="Administrator" w:date="2015-11-19T10:24:00Z">
            <w:rPr>
              <w:rFonts w:ascii="Arial" w:hAnsi="Arial" w:cs="Arial"/>
            </w:rPr>
          </w:rPrChange>
        </w:rPr>
        <w:t>Busse</w:t>
      </w:r>
      <w:r>
        <w:rPr>
          <w:rFonts w:cs="Arial" w:ascii="Arial" w:hAnsi="Arial"/>
          <w:rPrChange w:id="0" w:author="Administrator" w:date="2015-11-19T10:24:00Z">
            <w:rPr>
              <w:rFonts w:ascii="Arial" w:hAnsi="Arial" w:cs="Arial"/>
            </w:rPr>
          </w:rPrChange>
        </w:rPr>
        <w:t xml:space="preserve"> ME, van </w:t>
      </w:r>
      <w:r>
        <w:rPr>
          <w:rFonts w:cs="Arial" w:ascii="Arial" w:hAnsi="Arial"/>
          <w:rPrChange w:id="0" w:author="Administrator" w:date="2015-11-19T10:24:00Z">
            <w:rPr>
              <w:rFonts w:ascii="Arial" w:hAnsi="Arial" w:cs="Arial"/>
            </w:rPr>
          </w:rPrChange>
        </w:rPr>
        <w:t>Deursen</w:t>
      </w:r>
      <w:r>
        <w:rPr>
          <w:rFonts w:cs="Arial" w:ascii="Arial" w:hAnsi="Arial"/>
          <w:rPrChange w:id="0" w:author="Administrator" w:date="2015-11-19T10:24:00Z">
            <w:rPr>
              <w:rFonts w:ascii="Arial" w:hAnsi="Arial" w:cs="Arial"/>
            </w:rPr>
          </w:rPrChange>
        </w:rPr>
        <w:t xml:space="preserve"> RWM, Wiles CM (2004).</w:t>
      </w:r>
      <w:r>
        <w:rPr>
          <w:rFonts w:cs="Arial" w:ascii="Arial" w:hAnsi="Arial"/>
          <w:rPrChange w:id="0" w:author="Administrator" w:date="2015-11-19T10:24:00Z">
            <w:rPr>
              <w:rFonts w:ascii="Arial" w:hAnsi="Arial" w:cs="Arial"/>
            </w:rPr>
          </w:rPrChange>
        </w:rPr>
        <w:t xml:space="preserve"> </w:t>
      </w:r>
      <w:r>
        <w:rPr>
          <w:rFonts w:cs="Arial" w:ascii="Arial" w:hAnsi="Arial"/>
          <w:rPrChange w:id="0" w:author="Administrator" w:date="2015-11-19T10:24:00Z">
            <w:rPr>
              <w:rFonts w:ascii="Arial" w:hAnsi="Arial" w:cs="Arial"/>
            </w:rPr>
          </w:rPrChange>
        </w:rPr>
        <w:t>Quantification of walking mobility in neurological disorders.</w:t>
      </w:r>
      <w:r>
        <w:rPr>
          <w:rFonts w:cs="Arial" w:ascii="Arial" w:hAnsi="Arial"/>
          <w:rPrChange w:id="0" w:author="Administrator" w:date="2015-11-19T10:24:00Z">
            <w:rPr>
              <w:rFonts w:ascii="Arial" w:hAnsi="Arial" w:cs="Arial"/>
            </w:rPr>
          </w:rPrChange>
        </w:rPr>
        <w:t xml:space="preserve"> </w:t>
      </w:r>
      <w:r>
        <w:rPr>
          <w:rFonts w:cs="Arial" w:ascii="Arial" w:hAnsi="Arial"/>
          <w:iCs/>
          <w:rPrChange w:id="0" w:author="Administrator" w:date="2015-11-19T10:24:00Z">
            <w:rPr>
              <w:iCs/>
              <w:rFonts w:ascii="Arial" w:hAnsi="Arial" w:cs="Arial"/>
            </w:rPr>
          </w:rPrChange>
        </w:rPr>
        <w:t>QJMed</w:t>
      </w:r>
      <w:r>
        <w:rPr>
          <w:rFonts w:cs="Arial" w:ascii="Arial" w:hAnsi="Arial"/>
          <w:iCs/>
          <w:rPrChange w:id="0" w:author="Administrator" w:date="2015-11-19T10:24:00Z">
            <w:rPr>
              <w:iCs/>
              <w:rFonts w:ascii="Arial" w:hAnsi="Arial" w:cs="Arial"/>
            </w:rPr>
          </w:rPrChange>
        </w:rPr>
        <w:t xml:space="preserve"> </w:t>
      </w:r>
      <w:r>
        <w:rPr>
          <w:rFonts w:cs="Arial" w:ascii="Arial" w:hAnsi="Arial"/>
          <w:rPrChange w:id="0" w:author="Administrator" w:date="2015-11-19T10:24:00Z">
            <w:rPr>
              <w:rFonts w:ascii="Arial" w:hAnsi="Arial" w:cs="Arial"/>
            </w:rPr>
          </w:rPrChange>
        </w:rPr>
        <w:t>97: 463–475.</w:t>
      </w:r>
    </w:p>
    <w:p>
      <w:pPr>
        <w:pStyle w:val="Normal"/>
        <w:pPrChange w:id="0" w:author="Administrator" w:date="2015-11-19T10:25:00Z">
          <w:pPr>
            <w:spacing w:lineRule="auto" w:line="240"/>
          </w:pPr>
        </w:pPrChange>
        <w:rPr>
          <w:rFonts w:ascii="Arial" w:hAnsi="Arial" w:cs="Arial"/>
        </w:rPr>
      </w:pPr>
      <w:r>
        <w:rPr>
          <w:rFonts w:cs="Arial" w:ascii="Arial" w:hAnsi="Arial"/>
        </w:rPr>
        <w:t xml:space="preserve">Phillips BA, Lo SK, and </w:t>
      </w:r>
      <w:r>
        <w:rPr>
          <w:rFonts w:cs="Arial" w:ascii="Arial" w:hAnsi="Arial"/>
          <w:rPrChange w:id="0" w:author="Administrator" w:date="2015-11-19T10:24:00Z">
            <w:rPr>
              <w:rFonts w:ascii="Arial" w:hAnsi="Arial" w:cs="Arial"/>
            </w:rPr>
          </w:rPrChange>
        </w:rPr>
        <w:t>Mastaglia</w:t>
      </w:r>
      <w:r>
        <w:rPr>
          <w:rFonts w:cs="Arial" w:ascii="Arial" w:hAnsi="Arial"/>
          <w:rPrChange w:id="0" w:author="Administrator" w:date="2015-11-19T10:24:00Z">
            <w:rPr>
              <w:rFonts w:ascii="Arial" w:hAnsi="Arial" w:cs="Arial"/>
            </w:rPr>
          </w:rPrChange>
        </w:rPr>
        <w:t xml:space="preserve"> FL (2000).</w:t>
      </w:r>
      <w:r>
        <w:rPr>
          <w:rFonts w:cs="Arial" w:ascii="Arial" w:hAnsi="Arial"/>
          <w:rPrChange w:id="0" w:author="Administrator" w:date="2015-11-19T10:24:00Z">
            <w:rPr>
              <w:rFonts w:ascii="Arial" w:hAnsi="Arial" w:cs="Arial"/>
            </w:rPr>
          </w:rPrChange>
        </w:rPr>
        <w:t xml:space="preserve"> Muscle force measured using “break” testing with a hand-held </w:t>
      </w:r>
      <w:r>
        <w:rPr>
          <w:rFonts w:cs="Arial" w:ascii="Arial" w:hAnsi="Arial"/>
          <w:rPrChange w:id="0" w:author="Administrator" w:date="2015-11-19T10:24:00Z">
            <w:rPr>
              <w:rFonts w:ascii="Arial" w:hAnsi="Arial" w:cs="Arial"/>
            </w:rPr>
          </w:rPrChange>
        </w:rPr>
        <w:t>myometer</w:t>
      </w:r>
      <w:r>
        <w:rPr>
          <w:rFonts w:cs="Arial" w:ascii="Arial" w:hAnsi="Arial"/>
          <w:rPrChange w:id="0" w:author="Administrator" w:date="2015-11-19T10:24:00Z">
            <w:rPr>
              <w:rFonts w:ascii="Arial" w:hAnsi="Arial" w:cs="Arial"/>
            </w:rPr>
          </w:rPrChange>
        </w:rPr>
        <w:t xml:space="preserve"> in normal subjects aged 20 to 69 years. </w:t>
      </w:r>
      <w:r>
        <w:rPr>
          <w:rFonts w:cs="Arial" w:ascii="Arial" w:hAnsi="Arial"/>
          <w:iCs/>
          <w:rPrChange w:id="0" w:author="Administrator" w:date="2015-11-19T10:24:00Z">
            <w:rPr>
              <w:iCs/>
              <w:rFonts w:ascii="Arial" w:hAnsi="Arial" w:cs="Arial"/>
            </w:rPr>
          </w:rPrChange>
        </w:rPr>
        <w:t xml:space="preserve">Arch Phys Med </w:t>
      </w:r>
      <w:r>
        <w:rPr>
          <w:rFonts w:cs="Arial" w:ascii="Arial" w:hAnsi="Arial"/>
          <w:iCs/>
          <w:rPrChange w:id="0" w:author="Administrator" w:date="2015-11-19T10:24:00Z">
            <w:rPr>
              <w:iCs/>
              <w:rFonts w:ascii="Arial" w:hAnsi="Arial" w:cs="Arial"/>
            </w:rPr>
          </w:rPrChange>
        </w:rPr>
        <w:t>Rehabil</w:t>
      </w:r>
      <w:r>
        <w:rPr>
          <w:rFonts w:cs="Arial" w:ascii="Arial" w:hAnsi="Arial"/>
          <w:rPrChange w:id="0" w:author="Administrator" w:date="2015-11-19T10:24:00Z">
            <w:rPr>
              <w:rFonts w:ascii="Arial" w:hAnsi="Arial" w:cs="Arial"/>
            </w:rPr>
          </w:rPrChange>
        </w:rPr>
        <w:t xml:space="preserve"> 81: 653–661.</w:t>
      </w:r>
    </w:p>
    <w:p>
      <w:pPr>
        <w:pStyle w:val="Bibliography"/>
        <w:pPrChange w:id="0" w:author="Administrator" w:date="2015-11-19T10:25:00Z">
          <w:pPr>
            <w:spacing w:lineRule="auto" w:line="240"/>
          </w:pPr>
        </w:pPrChange>
        <w:rPr>
          <w:rFonts w:ascii="Arial" w:hAnsi="Arial" w:cs="Arial"/>
        </w:rPr>
      </w:pPr>
      <w:r>
        <w:rPr>
          <w:rFonts w:cs="Arial" w:ascii="Arial" w:hAnsi="Arial"/>
        </w:rPr>
        <w:t>Ramdharry GM, Day BL, Reilly MM, and Marsden JF (2009).</w:t>
      </w:r>
      <w:r>
        <w:rPr>
          <w:rFonts w:cs="Arial" w:ascii="Arial" w:hAnsi="Arial"/>
          <w:rPrChange w:id="0" w:author="Administrator" w:date="2015-11-19T10:24:00Z">
            <w:rPr>
              <w:rFonts w:ascii="Arial" w:hAnsi="Arial" w:cs="Arial"/>
            </w:rPr>
          </w:rPrChange>
        </w:rPr>
        <w:t xml:space="preserve"> Hip flexor fatigue limits walking in Charcot-Marie-Tooth disease. </w:t>
      </w:r>
      <w:r>
        <w:rPr>
          <w:rFonts w:cs="Arial" w:ascii="Arial" w:hAnsi="Arial"/>
          <w:iCs/>
          <w:rPrChange w:id="0" w:author="Administrator" w:date="2015-11-19T10:24:00Z">
            <w:rPr>
              <w:iCs/>
              <w:rFonts w:ascii="Arial" w:hAnsi="Arial" w:cs="Arial"/>
            </w:rPr>
          </w:rPrChange>
        </w:rPr>
        <w:t>Muscle Nerve</w:t>
      </w:r>
      <w:r>
        <w:rPr>
          <w:rFonts w:cs="Arial" w:ascii="Arial" w:hAnsi="Arial"/>
          <w:rPrChange w:id="0" w:author="Administrator" w:date="2015-11-19T10:24:00Z">
            <w:rPr>
              <w:rFonts w:ascii="Arial" w:hAnsi="Arial" w:cs="Arial"/>
            </w:rPr>
          </w:rPrChange>
        </w:rPr>
        <w:t xml:space="preserve"> 40: 103–111.</w:t>
      </w:r>
    </w:p>
    <w:p>
      <w:pPr>
        <w:pStyle w:val="Normal"/>
        <w:pPrChange w:id="0" w:author="Administrator" w:date="2015-11-19T10:25:00Z">
          <w:pPr>
            <w:spacing w:lineRule="auto" w:line="240"/>
          </w:pPr>
        </w:pPrChange>
        <w:rPr>
          <w:rFonts w:ascii="Arial" w:hAnsi="Arial" w:cs="Arial"/>
        </w:rPr>
      </w:pPr>
      <w:r>
        <w:rPr>
          <w:rFonts w:cs="Arial" w:ascii="Arial" w:hAnsi="Arial"/>
        </w:rPr>
        <w:t>Schwid</w:t>
      </w:r>
      <w:r>
        <w:rPr>
          <w:rFonts w:cs="Arial" w:ascii="Arial" w:hAnsi="Arial"/>
          <w:rPrChange w:id="0" w:author="Administrator" w:date="2015-11-19T10:24:00Z">
            <w:rPr>
              <w:rFonts w:ascii="Arial" w:hAnsi="Arial" w:cs="Arial"/>
            </w:rPr>
          </w:rPrChange>
        </w:rPr>
        <w:t xml:space="preserve"> SR, Thornton CA, Pandya S, </w:t>
      </w:r>
      <w:r>
        <w:rPr>
          <w:rFonts w:cs="Arial" w:ascii="Arial" w:hAnsi="Arial"/>
          <w:rPrChange w:id="0" w:author="Administrator" w:date="2015-11-19T10:24:00Z">
            <w:rPr>
              <w:rFonts w:ascii="Arial" w:hAnsi="Arial" w:cs="Arial"/>
            </w:rPr>
          </w:rPrChange>
        </w:rPr>
        <w:t>Manzur</w:t>
      </w:r>
      <w:r>
        <w:rPr>
          <w:rFonts w:cs="Arial" w:ascii="Arial" w:hAnsi="Arial"/>
          <w:rPrChange w:id="0" w:author="Administrator" w:date="2015-11-19T10:24:00Z">
            <w:rPr>
              <w:rFonts w:ascii="Arial" w:hAnsi="Arial" w:cs="Arial"/>
            </w:rPr>
          </w:rPrChange>
        </w:rPr>
        <w:t xml:space="preserve"> KL, </w:t>
      </w:r>
      <w:r>
        <w:rPr>
          <w:rFonts w:cs="Arial" w:ascii="Arial" w:hAnsi="Arial"/>
          <w:rPrChange w:id="0" w:author="Administrator" w:date="2015-11-19T10:24:00Z">
            <w:rPr>
              <w:rFonts w:ascii="Arial" w:hAnsi="Arial" w:cs="Arial"/>
            </w:rPr>
          </w:rPrChange>
        </w:rPr>
        <w:t>Sanjak</w:t>
      </w:r>
      <w:r>
        <w:rPr>
          <w:rFonts w:cs="Arial" w:ascii="Arial" w:hAnsi="Arial"/>
          <w:rPrChange w:id="0" w:author="Administrator" w:date="2015-11-19T10:24:00Z">
            <w:rPr>
              <w:rFonts w:ascii="Arial" w:hAnsi="Arial" w:cs="Arial"/>
            </w:rPr>
          </w:rPrChange>
        </w:rPr>
        <w:t xml:space="preserve"> M, Petrie MD, McDermott MP,  Goodman AD (1999). Quantitative assessment of motor fatigue and strength in MS. </w:t>
      </w:r>
      <w:r>
        <w:rPr>
          <w:rFonts w:cs="Arial" w:ascii="Arial" w:hAnsi="Arial"/>
          <w:iCs/>
          <w:rPrChange w:id="0" w:author="Administrator" w:date="2015-11-19T10:24:00Z">
            <w:rPr>
              <w:iCs/>
              <w:rFonts w:ascii="Arial" w:hAnsi="Arial" w:cs="Arial"/>
            </w:rPr>
          </w:rPrChange>
        </w:rPr>
        <w:t>Neurology</w:t>
      </w:r>
      <w:r>
        <w:rPr>
          <w:rFonts w:cs="Arial" w:ascii="Arial" w:hAnsi="Arial"/>
          <w:rPrChange w:id="0" w:author="Administrator" w:date="2015-11-19T10:24:00Z">
            <w:rPr>
              <w:rFonts w:ascii="Arial" w:hAnsi="Arial" w:cs="Arial"/>
            </w:rPr>
          </w:rPrChange>
        </w:rPr>
        <w:t xml:space="preserve"> 53: 743–750.</w:t>
      </w:r>
    </w:p>
    <w:p>
      <w:pPr>
        <w:pStyle w:val="Normal"/>
        <w:spacing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rFonts w:ascii="Arial" w:hAnsi="Arial" w:cs="Arial"/>
            </w:rPr>
          </w:rPrChange>
        </w:rPr>
        <w:t xml:space="preserve">Shy ME, Blake J, </w:t>
      </w:r>
      <w:r>
        <w:rPr>
          <w:rFonts w:cs="Arial" w:ascii="Arial" w:hAnsi="Arial"/>
          <w:rPrChange w:id="0" w:author="Administrator" w:date="2015-11-19T10:24:00Z">
            <w:rPr>
              <w:rFonts w:ascii="Arial" w:hAnsi="Arial" w:cs="Arial"/>
            </w:rPr>
          </w:rPrChange>
        </w:rPr>
        <w:t>Krajewski</w:t>
      </w:r>
      <w:r>
        <w:rPr>
          <w:rFonts w:cs="Arial" w:ascii="Arial" w:hAnsi="Arial"/>
          <w:rPrChange w:id="0" w:author="Administrator" w:date="2015-11-19T10:24:00Z">
            <w:rPr>
              <w:rFonts w:ascii="Arial" w:hAnsi="Arial" w:cs="Arial"/>
            </w:rPr>
          </w:rPrChange>
        </w:rPr>
        <w:t xml:space="preserve"> K, </w:t>
      </w:r>
      <w:r>
        <w:rPr>
          <w:rFonts w:cs="Arial" w:ascii="Arial" w:hAnsi="Arial"/>
          <w:rPrChange w:id="0" w:author="Administrator" w:date="2015-11-19T10:24:00Z">
            <w:rPr>
              <w:rFonts w:ascii="Arial" w:hAnsi="Arial" w:cs="Arial"/>
            </w:rPr>
          </w:rPrChange>
        </w:rPr>
        <w:t>Fuerst</w:t>
      </w:r>
      <w:r>
        <w:rPr>
          <w:rFonts w:cs="Arial" w:ascii="Arial" w:hAnsi="Arial"/>
          <w:rPrChange w:id="0" w:author="Administrator" w:date="2015-11-19T10:24:00Z">
            <w:rPr>
              <w:rFonts w:ascii="Arial" w:hAnsi="Arial" w:cs="Arial"/>
            </w:rPr>
          </w:rPrChange>
        </w:rPr>
        <w:t xml:space="preserve"> DR, Laura M, Hahn AF, Li J, Lewis RA,</w:t>
      </w:r>
    </w:p>
    <w:p>
      <w:pPr>
        <w:pStyle w:val="Normal"/>
        <w:spacing w:before="0" w:after="0"/>
        <w:pPrChange w:id="0" w:author="Administrator" w:date="2015-11-19T10:25:00Z">
          <w:pPr>
            <w:spacing w:lineRule="auto" w:line="240" w:before="0" w:after="0"/>
          </w:pPr>
        </w:pPrChange>
        <w:rPr>
          <w:rFonts w:ascii="Arial" w:hAnsi="Arial" w:cs="Arial"/>
        </w:rPr>
      </w:pPr>
      <w:r>
        <w:rPr>
          <w:rFonts w:cs="Arial" w:ascii="Arial" w:hAnsi="Arial"/>
          <w:rPrChange w:id="0" w:author="Administrator" w:date="2015-11-19T10:24:00Z">
            <w:rPr>
              <w:rFonts w:ascii="Arial" w:hAnsi="Arial" w:cs="Arial"/>
            </w:rPr>
          </w:rPrChange>
        </w:rPr>
        <w:t>Reilly M (2005). Reliability and validity of the CMT neuropathy score as a measure of disability. Neurology 64:1209-1214.</w:t>
      </w:r>
    </w:p>
    <w:p>
      <w:pPr>
        <w:pStyle w:val="Normal"/>
        <w:spacing w:before="0" w:after="0"/>
        <w:rPr>
          <w:rFonts w:ascii="Arial" w:hAnsi="Arial" w:cs="Arial"/>
        </w:rPr>
      </w:pPr>
      <w:r>
        <w:rPr>
          <w:rFonts w:cs="Arial" w:ascii="Arial" w:hAnsi="Arial"/>
        </w:rPr>
      </w:r>
    </w:p>
    <w:p>
      <w:pPr>
        <w:pStyle w:val="Bibliography"/>
        <w:pPrChange w:id="0" w:author="Administrator" w:date="2015-11-19T10:25:00Z">
          <w:pPr>
            <w:spacing w:lineRule="auto" w:line="240"/>
          </w:pPr>
        </w:pPrChange>
        <w:rPr>
          <w:rFonts w:ascii="Arial" w:hAnsi="Arial" w:cs="Arial"/>
        </w:rPr>
      </w:pPr>
      <w:r>
        <w:rPr>
          <w:rFonts w:cs="Arial" w:ascii="Arial" w:hAnsi="Arial"/>
        </w:rPr>
        <w:t>Stockley</w:t>
      </w:r>
      <w:r>
        <w:rPr>
          <w:rFonts w:cs="Arial" w:ascii="Arial" w:hAnsi="Arial"/>
          <w:rPrChange w:id="0" w:author="Administrator" w:date="2015-11-19T10:24:00Z">
            <w:rPr>
              <w:rFonts w:ascii="Arial" w:hAnsi="Arial" w:cs="Arial"/>
            </w:rPr>
          </w:rPrChange>
        </w:rPr>
        <w:t xml:space="preserve"> R (2009). A new measure of the energy cost of walking in people with peripheral neuropathy: the modified physiological cost index. </w:t>
      </w:r>
      <w:r>
        <w:rPr>
          <w:rFonts w:cs="Arial" w:ascii="Arial" w:hAnsi="Arial"/>
          <w:rPrChange w:id="0" w:author="Administrator" w:date="2015-11-19T10:24:00Z">
            <w:rPr>
              <w:rFonts w:ascii="Arial" w:hAnsi="Arial" w:cs="Arial"/>
            </w:rPr>
          </w:rPrChange>
        </w:rPr>
        <w:t>Chartered Society of Physiotherapy Congress, Liverpool, UK, 2009.</w:t>
      </w:r>
    </w:p>
    <w:p>
      <w:pPr>
        <w:pStyle w:val="Bibliography"/>
        <w:tabs>
          <w:tab w:val="left" w:pos="7938" w:leader="none"/>
          <w:tab w:val="left" w:pos="8080" w:leader="none"/>
        </w:tabs>
        <w:pPrChange w:id="0" w:author="Administrator" w:date="2015-11-19T10:25:00Z">
          <w:pPr>
            <w:tabs>
              <w:tab w:val="left" w:pos="7938" w:leader="none"/>
              <w:tab w:val="left" w:pos="8080" w:leader="none"/>
            </w:tabs>
            <w:spacing w:lineRule="auto" w:line="240"/>
          </w:pPr>
        </w:pPrChange>
        <w:rPr>
          <w:rFonts w:ascii="Arial" w:hAnsi="Arial" w:cs="Arial"/>
        </w:rPr>
      </w:pPr>
      <w:r>
        <w:rPr>
          <w:rFonts w:cs="Arial" w:ascii="Arial" w:hAnsi="Arial"/>
          <w:rPrChange w:id="0" w:author="Administrator" w:date="2015-11-19T10:24:00Z">
            <w:rPr>
              <w:rFonts w:ascii="Arial" w:hAnsi="Arial" w:cs="Arial"/>
            </w:rPr>
          </w:rPrChange>
        </w:rPr>
        <w:t xml:space="preserve">Vinci P, Esposito C, </w:t>
      </w:r>
      <w:r>
        <w:rPr>
          <w:rFonts w:cs="Arial" w:ascii="Arial" w:hAnsi="Arial"/>
          <w:rPrChange w:id="0" w:author="Administrator" w:date="2015-11-19T10:24:00Z">
            <w:rPr>
              <w:rFonts w:ascii="Arial" w:hAnsi="Arial" w:cs="Arial"/>
            </w:rPr>
          </w:rPrChange>
        </w:rPr>
        <w:t>Perelli</w:t>
      </w:r>
      <w:r>
        <w:rPr>
          <w:rFonts w:cs="Arial" w:ascii="Arial" w:hAnsi="Arial"/>
          <w:rPrChange w:id="0" w:author="Administrator" w:date="2015-11-19T10:24:00Z">
            <w:rPr>
              <w:rFonts w:ascii="Arial" w:hAnsi="Arial" w:cs="Arial"/>
            </w:rPr>
          </w:rPrChange>
        </w:rPr>
        <w:t xml:space="preserve"> SL, Antenor JAV, Thomas FP (2003). Overwork weakness in Charcot-Marie-Tooth disease. </w:t>
      </w:r>
      <w:r>
        <w:rPr>
          <w:rFonts w:cs="Arial" w:ascii="Arial" w:hAnsi="Arial"/>
          <w:iCs/>
          <w:rPrChange w:id="0" w:author="Administrator" w:date="2015-11-19T10:24:00Z">
            <w:rPr>
              <w:iCs/>
              <w:rFonts w:ascii="Arial" w:hAnsi="Arial" w:cs="Arial"/>
            </w:rPr>
          </w:rPrChange>
        </w:rPr>
        <w:t xml:space="preserve">Arch Phys Med </w:t>
      </w:r>
      <w:r>
        <w:rPr>
          <w:rFonts w:cs="Arial" w:ascii="Arial" w:hAnsi="Arial"/>
          <w:iCs/>
          <w:rPrChange w:id="0" w:author="Administrator" w:date="2015-11-19T10:24:00Z">
            <w:rPr>
              <w:iCs/>
              <w:rFonts w:ascii="Arial" w:hAnsi="Arial" w:cs="Arial"/>
            </w:rPr>
          </w:rPrChange>
        </w:rPr>
        <w:t>Rehabil</w:t>
      </w:r>
      <w:r>
        <w:rPr>
          <w:rFonts w:cs="Arial" w:ascii="Arial" w:hAnsi="Arial"/>
          <w:rPrChange w:id="0" w:author="Administrator" w:date="2015-11-19T10:24:00Z">
            <w:rPr>
              <w:rFonts w:ascii="Arial" w:hAnsi="Arial" w:cs="Arial"/>
            </w:rPr>
          </w:rPrChange>
        </w:rPr>
        <w:t xml:space="preserve"> 84: 825–827.</w:t>
      </w:r>
    </w:p>
    <w:p>
      <w:pPr>
        <w:pStyle w:val="Normal"/>
        <w:tabs>
          <w:tab w:val="left" w:pos="7797" w:leader="none"/>
        </w:tabs>
        <w:rPr>
          <w:rFonts w:ascii="Arial" w:hAnsi="Arial" w:cs="Arial"/>
          <w:b/>
          <w:b/>
        </w:rPr>
      </w:pPr>
      <w:r>
        <w:rPr>
          <w:rFonts w:cs="Arial" w:ascii="Arial" w:hAnsi="Arial"/>
          <w:b/>
        </w:rPr>
      </w:r>
    </w:p>
    <w:p>
      <w:pPr>
        <w:pStyle w:val="Normal"/>
        <w:tabs>
          <w:tab w:val="left" w:pos="7797" w:leader="none"/>
        </w:tabs>
        <w:spacing w:before="0" w:after="200"/>
        <w:ind w:left="72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cornbl1" w:date="2014-12-22T14:07:00Z" w:initials="d">
    <w:p>
      <w:r>
        <w:rPr>
          <w:rFonts w:ascii="Liberation Serif" w:hAnsi="Liberation Serif" w:eastAsia="DejaVu Sans" w:cs="DejaVu Sans"/>
          <w:sz w:val="24"/>
          <w:szCs w:val="24"/>
          <w:lang w:val="en-US" w:eastAsia="en-US" w:bidi="en-US"/>
        </w:rPr>
        <w:t>Please recheck all these especially for JPSN style.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76"/>
      <w:numFmt w:val="bullet"/>
      <w:lvlText w:val="-"/>
      <w:lvlJc w:val="left"/>
      <w:pPr>
        <w:ind w:left="720" w:hanging="360"/>
      </w:pPr>
      <w:rPr>
        <w:rFonts w:ascii="Calibri" w:hAnsi="Calibri" w:cs="Calibri"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1b52"/>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db1b52"/>
    <w:rPr>
      <w:rFonts w:ascii="Times New Roman" w:hAnsi="Times New Roman" w:eastAsia="Times New Roman" w:cs="Times New Roman"/>
      <w:sz w:val="20"/>
      <w:szCs w:val="20"/>
      <w:lang w:val="en-US" w:eastAsia="ar-SA"/>
    </w:rPr>
  </w:style>
  <w:style w:type="character" w:styleId="BalloonTextChar" w:customStyle="1">
    <w:name w:val="Balloon Text Char"/>
    <w:basedOn w:val="DefaultParagraphFont"/>
    <w:link w:val="BalloonText"/>
    <w:uiPriority w:val="99"/>
    <w:semiHidden/>
    <w:qFormat/>
    <w:rsid w:val="005d0fea"/>
    <w:rPr>
      <w:rFonts w:ascii="Tahoma" w:hAnsi="Tahoma" w:eastAsia="Calibri" w:cs="Tahoma"/>
      <w:sz w:val="16"/>
      <w:szCs w:val="16"/>
    </w:rPr>
  </w:style>
  <w:style w:type="character" w:styleId="Annotationreference">
    <w:name w:val="annotation reference"/>
    <w:basedOn w:val="DefaultParagraphFont"/>
    <w:uiPriority w:val="99"/>
    <w:semiHidden/>
    <w:unhideWhenUsed/>
    <w:qFormat/>
    <w:rsid w:val="00985297"/>
    <w:rPr>
      <w:sz w:val="16"/>
      <w:szCs w:val="16"/>
    </w:rPr>
  </w:style>
  <w:style w:type="character" w:styleId="CommentTextChar" w:customStyle="1">
    <w:name w:val="Comment Text Char"/>
    <w:basedOn w:val="DefaultParagraphFont"/>
    <w:link w:val="CommentText"/>
    <w:uiPriority w:val="99"/>
    <w:semiHidden/>
    <w:qFormat/>
    <w:rsid w:val="00985297"/>
    <w:rPr>
      <w:rFonts w:ascii="Calibri" w:hAnsi="Calibri" w:eastAsia="Calibri" w:cs="Times New Roman"/>
      <w:sz w:val="20"/>
      <w:szCs w:val="20"/>
    </w:rPr>
  </w:style>
  <w:style w:type="character" w:styleId="CommentSubjectChar" w:customStyle="1">
    <w:name w:val="Comment Subject Char"/>
    <w:basedOn w:val="CommentTextChar"/>
    <w:link w:val="CommentSubject"/>
    <w:uiPriority w:val="99"/>
    <w:semiHidden/>
    <w:qFormat/>
    <w:rsid w:val="00985297"/>
    <w:rPr>
      <w:rFonts w:ascii="Calibri" w:hAnsi="Calibri" w:eastAsia="Calibri" w:cs="Times New Roman"/>
      <w:b/>
      <w:bCs/>
      <w:sz w:val="20"/>
      <w:szCs w:val="20"/>
    </w:rPr>
  </w:style>
  <w:style w:type="character" w:styleId="ListLabel1">
    <w:name w:val="ListLabel 1"/>
    <w:qFormat/>
    <w:rPr>
      <w:rFonts w:ascii="Arial" w:hAnsi="Arial" w:eastAsia="Calibri" w:cs="Times New Roman"/>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rsid w:val="00db1b52"/>
    <w:pPr>
      <w:suppressAutoHyphens w:val="true"/>
      <w:spacing w:lineRule="auto" w:line="240" w:before="0" w:after="0"/>
      <w:jc w:val="both"/>
    </w:pPr>
    <w:rPr>
      <w:rFonts w:ascii="Times New Roman" w:hAnsi="Times New Roman" w:eastAsia="Times New Roman"/>
      <w:sz w:val="20"/>
      <w:szCs w:val="20"/>
      <w:lang w:val="en-US"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0fea"/>
    <w:pPr>
      <w:spacing w:lineRule="auto" w:line="240" w:before="0" w:after="0"/>
    </w:pPr>
    <w:rPr>
      <w:rFonts w:ascii="Tahoma" w:hAnsi="Tahoma" w:cs="Tahoma"/>
      <w:sz w:val="16"/>
      <w:szCs w:val="16"/>
    </w:rPr>
  </w:style>
  <w:style w:type="paragraph" w:styleId="ListParagraph">
    <w:name w:val="List Paragraph"/>
    <w:basedOn w:val="Normal"/>
    <w:uiPriority w:val="34"/>
    <w:qFormat/>
    <w:rsid w:val="009d143f"/>
    <w:pPr>
      <w:spacing w:before="0" w:after="200"/>
      <w:ind w:left="720" w:hanging="0"/>
      <w:contextualSpacing/>
    </w:pPr>
    <w:rPr/>
  </w:style>
  <w:style w:type="paragraph" w:styleId="Bibliography">
    <w:name w:val="Bibliography"/>
    <w:basedOn w:val="Normal"/>
    <w:next w:val="Normal"/>
    <w:uiPriority w:val="37"/>
    <w:semiHidden/>
    <w:unhideWhenUsed/>
    <w:qFormat/>
    <w:rsid w:val="00fe1729"/>
    <w:pPr/>
    <w:rPr>
      <w:rFonts w:ascii="Calibri" w:hAnsi="Calibri" w:eastAsia="Calibri" w:cs="" w:asciiTheme="minorHAnsi" w:cstheme="minorBidi" w:eastAsiaTheme="minorHAnsi" w:hAnsiTheme="minorHAnsi"/>
    </w:rPr>
  </w:style>
  <w:style w:type="paragraph" w:styleId="NormalWeb">
    <w:name w:val="Normal (Web)"/>
    <w:basedOn w:val="Normal"/>
    <w:uiPriority w:val="99"/>
    <w:unhideWhenUsed/>
    <w:qFormat/>
    <w:rsid w:val="00e56962"/>
    <w:pPr>
      <w:spacing w:lineRule="auto" w:line="240" w:beforeAutospacing="1" w:afterAutospacing="1"/>
    </w:pPr>
    <w:rPr>
      <w:rFonts w:ascii="Times New Roman" w:hAnsi="Times New Roman" w:eastAsia="Times New Roman"/>
      <w:sz w:val="24"/>
      <w:szCs w:val="24"/>
      <w:lang w:eastAsia="en-GB"/>
    </w:rPr>
  </w:style>
  <w:style w:type="paragraph" w:styleId="Annotationtext">
    <w:name w:val="annotation text"/>
    <w:basedOn w:val="Normal"/>
    <w:link w:val="CommentTextChar"/>
    <w:uiPriority w:val="99"/>
    <w:semiHidden/>
    <w:unhideWhenUsed/>
    <w:qFormat/>
    <w:rsid w:val="009852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8529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LibreOffice/5.4.4.2$Linux_X86_64 LibreOffice_project/40m0$Build-2</Application>
  <Pages>8</Pages>
  <Words>2909</Words>
  <Characters>15481</Characters>
  <CharactersWithSpaces>18361</CharactersWithSpaces>
  <Paragraphs>262</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2015-11-19T10:28:00Z</dcterms:created>
  <dc:creator>gramdharry</dc:creator>
  <dc:description/>
  <dc:language>en-US</dc:language>
  <cp:lastModifiedBy>Administrator</cp:lastModifiedBy>
  <cp:lastPrinted>2014-01-20T16:46:00Z</cp:lastPrinted>
  <dcterms:modified xsi:type="dcterms:W3CDTF">2015-11-19T10:28:00Z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